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47FB" w14:textId="77777777" w:rsidR="000B2D3D"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LESSONS FROM PAKIKIPAGKAPWA: </w:t>
      </w:r>
    </w:p>
    <w:p w14:paraId="7D91E4CB" w14:textId="77777777" w:rsidR="000B2D3D"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STRENGTHENING PHILIPPINE ANTI-DISCRIMINATION EFFORTS </w:t>
      </w:r>
    </w:p>
    <w:p w14:paraId="4BEF5D84" w14:textId="77777777" w:rsidR="000B2D3D"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FOR A MORE INCLUSIVE SOCIETY </w:t>
      </w:r>
    </w:p>
    <w:p w14:paraId="6E8D8555" w14:textId="77777777" w:rsidR="000B2D3D" w:rsidRDefault="00000000">
      <w:pPr>
        <w:pStyle w:val="NormalWeb"/>
        <w:jc w:val="center"/>
        <w:textAlignment w:val="baseline"/>
        <w:rPr>
          <w:rFonts w:eastAsia="Segoe UI"/>
          <w:color w:val="000000" w:themeColor="text1"/>
        </w:rPr>
      </w:pPr>
      <w:r>
        <w:rPr>
          <w:rFonts w:eastAsia="Segoe UI"/>
          <w:color w:val="000000"/>
          <w:shd w:val="clear" w:color="auto" w:fill="FFFFFF"/>
        </w:rPr>
        <w:t xml:space="preserve">Maria Margarita </w:t>
      </w:r>
      <w:proofErr w:type="spellStart"/>
      <w:r>
        <w:rPr>
          <w:rFonts w:eastAsia="Segoe UI"/>
          <w:color w:val="000000"/>
          <w:shd w:val="clear" w:color="auto" w:fill="FFFFFF"/>
        </w:rPr>
        <w:t>Lavides</w:t>
      </w:r>
      <w:proofErr w:type="spellEnd"/>
      <w:r>
        <w:rPr>
          <w:rFonts w:eastAsia="Segoe UI"/>
          <w:color w:val="000000"/>
          <w:shd w:val="clear" w:color="auto" w:fill="FFFFFF"/>
        </w:rPr>
        <w:t>, PhD</w:t>
      </w:r>
      <w:r>
        <w:rPr>
          <w:rStyle w:val="FootnoteReference"/>
          <w:rFonts w:eastAsia="Segoe UI"/>
          <w:color w:val="000000"/>
          <w:shd w:val="clear" w:color="auto" w:fill="FFFFFF"/>
        </w:rPr>
        <w:footnoteReference w:id="1"/>
      </w:r>
    </w:p>
    <w:p w14:paraId="13B667BB" w14:textId="77777777" w:rsidR="000B2D3D" w:rsidRDefault="00000000">
      <w:pPr>
        <w:pStyle w:val="NormalWeb"/>
        <w:jc w:val="center"/>
        <w:rPr>
          <w:rFonts w:eastAsia="Segoe UI"/>
          <w:color w:val="000000" w:themeColor="text1"/>
        </w:rPr>
      </w:pPr>
      <w:r>
        <w:rPr>
          <w:rFonts w:eastAsia="Segoe UI"/>
          <w:color w:val="000000" w:themeColor="text1"/>
        </w:rPr>
        <w:t>Vladimer Kobayashi, PhD</w:t>
      </w:r>
      <w:r>
        <w:rPr>
          <w:rStyle w:val="FootnoteReference"/>
          <w:rFonts w:eastAsia="Segoe UI"/>
          <w:color w:val="000000" w:themeColor="text1"/>
        </w:rPr>
        <w:footnoteReference w:id="2"/>
      </w:r>
    </w:p>
    <w:p w14:paraId="6E8D8556" w14:textId="77777777" w:rsidR="000B2D3D" w:rsidRDefault="00000000">
      <w:pPr>
        <w:pStyle w:val="NormalWeb"/>
        <w:jc w:val="center"/>
        <w:rPr>
          <w:rFonts w:eastAsia="Segoe UI"/>
          <w:color w:val="000000"/>
        </w:rPr>
      </w:pPr>
      <w:r>
        <w:rPr>
          <w:rFonts w:eastAsia="Segoe UI"/>
          <w:color w:val="000000"/>
        </w:rPr>
        <w:t>Cristabel Tiangco</w:t>
      </w:r>
      <w:r>
        <w:rPr>
          <w:rStyle w:val="FootnoteReference"/>
          <w:rFonts w:eastAsia="Segoe UI"/>
          <w:color w:val="000000"/>
        </w:rPr>
        <w:footnoteReference w:id="3"/>
      </w:r>
    </w:p>
    <w:p w14:paraId="6E8D8557" w14:textId="77777777" w:rsidR="000B2D3D" w:rsidRDefault="00000000">
      <w:pPr>
        <w:pStyle w:val="NormalWeb"/>
        <w:jc w:val="center"/>
        <w:rPr>
          <w:rFonts w:eastAsia="Segoe UI"/>
          <w:color w:val="000000"/>
        </w:rPr>
      </w:pPr>
      <w:r>
        <w:rPr>
          <w:rFonts w:eastAsia="Segoe UI"/>
          <w:color w:val="000000"/>
        </w:rPr>
        <w:t>Purisima Panlilio, PhD</w:t>
      </w:r>
      <w:r>
        <w:rPr>
          <w:rStyle w:val="FootnoteReference"/>
          <w:rFonts w:eastAsia="Segoe UI"/>
          <w:color w:val="000000"/>
        </w:rPr>
        <w:footnoteReference w:id="4"/>
      </w:r>
    </w:p>
    <w:p w14:paraId="6E8D8558" w14:textId="77777777" w:rsidR="000B2D3D" w:rsidRDefault="00000000">
      <w:pPr>
        <w:pStyle w:val="NormalWeb"/>
        <w:jc w:val="center"/>
        <w:textAlignment w:val="baseline"/>
        <w:rPr>
          <w:rFonts w:eastAsia="Segoe UI"/>
          <w:color w:val="000000"/>
        </w:rPr>
      </w:pPr>
      <w:r>
        <w:rPr>
          <w:rFonts w:eastAsia="Segoe UI"/>
          <w:color w:val="000000"/>
          <w:shd w:val="clear" w:color="auto" w:fill="FFFFFF"/>
        </w:rPr>
        <w:t>Remi De Leon</w:t>
      </w:r>
      <w:r>
        <w:rPr>
          <w:rStyle w:val="FootnoteReference"/>
          <w:rFonts w:eastAsia="Segoe UI"/>
          <w:color w:val="000000"/>
          <w:shd w:val="clear" w:color="auto" w:fill="FFFFFF"/>
        </w:rPr>
        <w:footnoteReference w:id="5"/>
      </w:r>
    </w:p>
    <w:p w14:paraId="6E8D8559" w14:textId="77777777" w:rsidR="000B2D3D" w:rsidRDefault="00000000">
      <w:pPr>
        <w:pStyle w:val="NormalWeb"/>
        <w:jc w:val="center"/>
        <w:textAlignment w:val="baseline"/>
        <w:rPr>
          <w:rFonts w:eastAsia="Segoe UI"/>
          <w:color w:val="000000"/>
        </w:rPr>
      </w:pPr>
      <w:r>
        <w:rPr>
          <w:rFonts w:eastAsia="Segoe UI"/>
          <w:color w:val="000000"/>
        </w:rPr>
        <w:t>Angela Carreon</w:t>
      </w:r>
      <w:r>
        <w:rPr>
          <w:rStyle w:val="FootnoteReference"/>
          <w:rFonts w:eastAsia="Segoe UI"/>
          <w:color w:val="000000"/>
        </w:rPr>
        <w:footnoteReference w:id="6"/>
      </w:r>
    </w:p>
    <w:p w14:paraId="6E8D855B" w14:textId="77777777" w:rsidR="000B2D3D" w:rsidRDefault="000B2D3D">
      <w:pPr>
        <w:rPr>
          <w:rFonts w:ascii="Times New Roman" w:hAnsi="Times New Roman" w:cs="Times New Roman"/>
          <w:sz w:val="24"/>
          <w:szCs w:val="24"/>
        </w:rPr>
      </w:pPr>
    </w:p>
    <w:p w14:paraId="4FD5ED3E" w14:textId="77777777" w:rsidR="000B2D3D" w:rsidRDefault="00000000">
      <w:pPr>
        <w:pStyle w:val="Heading1"/>
        <w:spacing w:befor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Discrimination and Data Science </w:t>
      </w:r>
    </w:p>
    <w:p w14:paraId="56ECA60F" w14:textId="77777777" w:rsidR="000B2D3D" w:rsidRDefault="000B2D3D">
      <w:pPr>
        <w:pStyle w:val="Heading1"/>
        <w:spacing w:before="0"/>
      </w:pPr>
    </w:p>
    <w:p w14:paraId="4AEA00F9" w14:textId="77777777" w:rsidR="000B2D3D" w:rsidRDefault="00000000">
      <w:pPr>
        <w:jc w:val="both"/>
        <w:rPr>
          <w:rFonts w:ascii="Times New Roman" w:hAnsi="Times New Roman" w:cs="Times New Roman"/>
          <w:sz w:val="24"/>
          <w:szCs w:val="24"/>
        </w:rPr>
      </w:pPr>
      <w:commentRangeStart w:id="0"/>
      <w:commentRangeStart w:id="1"/>
      <w:r>
        <w:rPr>
          <w:rFonts w:ascii="Times New Roman" w:hAnsi="Times New Roman" w:cs="Times New Roman"/>
          <w:sz w:val="24"/>
          <w:szCs w:val="24"/>
        </w:rPr>
        <w:t>Discrimination is pervasive in the Philippines.</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commentRangeEnd w:id="0"/>
      <w:r>
        <w:rPr>
          <w:rStyle w:val="CommentReference"/>
        </w:rPr>
        <w:commentReference w:id="0"/>
      </w:r>
      <w:commentRangeEnd w:id="1"/>
      <w:r>
        <w:commentReference w:id="1"/>
      </w:r>
      <w:r>
        <w:rPr>
          <w:rFonts w:ascii="Times New Roman" w:hAnsi="Times New Roman" w:cs="Times New Roman"/>
          <w:sz w:val="24"/>
          <w:szCs w:val="24"/>
        </w:rPr>
        <w:t xml:space="preserve">There are reported cases of discrimination based on gender (Human Rights Watch 2017), age (Handog 2021), physical appearance (Dayrit and </w:t>
      </w:r>
      <w:proofErr w:type="spellStart"/>
      <w:r>
        <w:rPr>
          <w:rFonts w:ascii="Times New Roman" w:hAnsi="Times New Roman" w:cs="Times New Roman"/>
          <w:sz w:val="24"/>
          <w:szCs w:val="24"/>
        </w:rPr>
        <w:t>Alibudbud</w:t>
      </w:r>
      <w:proofErr w:type="spellEnd"/>
      <w:r>
        <w:rPr>
          <w:rFonts w:ascii="Times New Roman" w:hAnsi="Times New Roman" w:cs="Times New Roman"/>
          <w:sz w:val="24"/>
          <w:szCs w:val="24"/>
        </w:rPr>
        <w:t xml:space="preserve"> 2022; </w:t>
      </w:r>
      <w:proofErr w:type="spellStart"/>
      <w:r>
        <w:rPr>
          <w:rFonts w:ascii="Times New Roman" w:hAnsi="Times New Roman" w:cs="Times New Roman"/>
          <w:sz w:val="24"/>
          <w:szCs w:val="24"/>
        </w:rPr>
        <w:t>Lavides</w:t>
      </w:r>
      <w:proofErr w:type="spellEnd"/>
      <w:r>
        <w:rPr>
          <w:rFonts w:ascii="Times New Roman" w:hAnsi="Times New Roman" w:cs="Times New Roman"/>
          <w:sz w:val="24"/>
          <w:szCs w:val="24"/>
        </w:rPr>
        <w:t xml:space="preserve"> 2024, 123–124), and health condition (</w:t>
      </w:r>
      <w:proofErr w:type="spellStart"/>
      <w:r>
        <w:rPr>
          <w:rFonts w:ascii="Times New Roman" w:hAnsi="Times New Roman" w:cs="Times New Roman"/>
          <w:sz w:val="24"/>
          <w:szCs w:val="24"/>
        </w:rPr>
        <w:t>Mrakovcic</w:t>
      </w:r>
      <w:proofErr w:type="spellEnd"/>
      <w:r>
        <w:rPr>
          <w:rFonts w:ascii="Times New Roman" w:hAnsi="Times New Roman" w:cs="Times New Roman"/>
          <w:sz w:val="24"/>
          <w:szCs w:val="24"/>
        </w:rPr>
        <w:t xml:space="preserve"> 2024, 62), among others. Discrimination not only cause social divisiveness (</w:t>
      </w:r>
      <w:r>
        <w:rPr>
          <w:rFonts w:ascii="Times New Roman" w:hAnsi="Times New Roman"/>
          <w:sz w:val="24"/>
          <w:szCs w:val="24"/>
        </w:rPr>
        <w:t xml:space="preserve">Khan, </w:t>
      </w:r>
      <w:proofErr w:type="spellStart"/>
      <w:r>
        <w:rPr>
          <w:rFonts w:ascii="Times New Roman" w:hAnsi="Times New Roman"/>
          <w:sz w:val="24"/>
          <w:szCs w:val="24"/>
        </w:rPr>
        <w:t>Combaz</w:t>
      </w:r>
      <w:proofErr w:type="spellEnd"/>
      <w:r>
        <w:rPr>
          <w:rFonts w:ascii="Times New Roman" w:hAnsi="Times New Roman"/>
          <w:sz w:val="24"/>
          <w:szCs w:val="24"/>
        </w:rPr>
        <w:t>, and McAslan 2015, 3)</w:t>
      </w:r>
      <w:r>
        <w:rPr>
          <w:rFonts w:ascii="Times New Roman" w:hAnsi="Times New Roman" w:cs="Times New Roman"/>
          <w:sz w:val="24"/>
          <w:szCs w:val="24"/>
        </w:rPr>
        <w:t xml:space="preserve"> but also anxiety and trauma to those subjected to it (</w:t>
      </w:r>
      <w:r>
        <w:rPr>
          <w:rFonts w:ascii="Times New Roman" w:hAnsi="Times New Roman"/>
          <w:sz w:val="24"/>
          <w:szCs w:val="24"/>
        </w:rPr>
        <w:t xml:space="preserve">Williams et al. 2019, </w:t>
      </w:r>
      <w:r>
        <w:rPr>
          <w:rFonts w:ascii="Times New Roman" w:hAnsi="Times New Roman" w:cs="Times New Roman"/>
          <w:sz w:val="24"/>
          <w:szCs w:val="24"/>
        </w:rPr>
        <w:t xml:space="preserve">1383). Hence, it is imperative for the government to mitigate factors that pave the way for such prejudiced practices. </w:t>
      </w:r>
    </w:p>
    <w:p w14:paraId="104982D4" w14:textId="77777777" w:rsidR="000B2D3D" w:rsidRDefault="00000000">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Science and </w:t>
      </w:r>
      <w:proofErr w:type="spellStart"/>
      <w:r>
        <w:rPr>
          <w:rFonts w:ascii="Times New Roman" w:hAnsi="Times New Roman" w:cs="Times New Roman"/>
          <w:b/>
          <w:color w:val="000000" w:themeColor="text1"/>
          <w:sz w:val="24"/>
          <w:szCs w:val="24"/>
        </w:rPr>
        <w:t>Pakikipagkapwa</w:t>
      </w:r>
      <w:proofErr w:type="spellEnd"/>
    </w:p>
    <w:p w14:paraId="45BD266E" w14:textId="77777777" w:rsidR="000B2D3D" w:rsidRDefault="000B2D3D">
      <w:pPr>
        <w:jc w:val="both"/>
        <w:rPr>
          <w:rFonts w:ascii="Times New Roman" w:hAnsi="Times New Roman"/>
          <w:sz w:val="24"/>
          <w:szCs w:val="24"/>
        </w:rPr>
      </w:pPr>
    </w:p>
    <w:p w14:paraId="52A43C05" w14:textId="77777777" w:rsidR="000B2D3D" w:rsidRDefault="00000000">
      <w:pPr>
        <w:jc w:val="both"/>
        <w:rPr>
          <w:ins w:id="3" w:author="Maria Margarita Lavides" w:date="2024-09-18T21:39:00Z"/>
          <w:rFonts w:ascii="Times New Roman" w:hAnsi="Times New Roman"/>
          <w:sz w:val="24"/>
          <w:szCs w:val="24"/>
        </w:rPr>
      </w:pPr>
      <w:proofErr w:type="spellStart"/>
      <w:r>
        <w:rPr>
          <w:rFonts w:ascii="Times New Roman" w:hAnsi="Times New Roman"/>
          <w:sz w:val="24"/>
          <w:szCs w:val="24"/>
        </w:rPr>
        <w:t>Pakikipagkapwa</w:t>
      </w:r>
      <w:proofErr w:type="spellEnd"/>
      <w:r>
        <w:rPr>
          <w:rFonts w:ascii="Times New Roman" w:hAnsi="Times New Roman"/>
          <w:sz w:val="24"/>
          <w:szCs w:val="24"/>
        </w:rPr>
        <w:t xml:space="preserve">, understood as recognizing others as fellow human being, naturally stands in opposition to discriminatory practices. This interpretation is supported by its common </w:t>
      </w:r>
      <w:r>
        <w:rPr>
          <w:rFonts w:ascii="Times New Roman" w:hAnsi="Times New Roman"/>
          <w:sz w:val="24"/>
          <w:szCs w:val="24"/>
        </w:rPr>
        <w:lastRenderedPageBreak/>
        <w:t xml:space="preserve">manifestations, particularly in online spaces. Recently, the Filipino concept of </w:t>
      </w:r>
      <w:proofErr w:type="spellStart"/>
      <w:r>
        <w:rPr>
          <w:rFonts w:ascii="Times New Roman" w:hAnsi="Times New Roman"/>
          <w:sz w:val="24"/>
          <w:szCs w:val="24"/>
        </w:rPr>
        <w:t>pakikipagkapwa</w:t>
      </w:r>
      <w:proofErr w:type="spellEnd"/>
      <w:r>
        <w:rPr>
          <w:rFonts w:ascii="Times New Roman" w:hAnsi="Times New Roman"/>
          <w:sz w:val="24"/>
          <w:szCs w:val="24"/>
        </w:rPr>
        <w:t xml:space="preserve"> in online space has been investigated using analytics (</w:t>
      </w:r>
      <w:commentRangeStart w:id="4"/>
      <w:commentRangeStart w:id="5"/>
      <w:r>
        <w:rPr>
          <w:rFonts w:ascii="Times New Roman" w:hAnsi="Times New Roman"/>
          <w:sz w:val="24"/>
          <w:szCs w:val="24"/>
        </w:rPr>
        <w:t>Kobayashi et al. 2024</w:t>
      </w:r>
      <w:commentRangeEnd w:id="4"/>
      <w:r>
        <w:rPr>
          <w:rStyle w:val="CommentReference"/>
        </w:rPr>
        <w:commentReference w:id="4"/>
      </w:r>
      <w:commentRangeEnd w:id="5"/>
      <w:r>
        <w:commentReference w:id="5"/>
      </w:r>
      <w:r>
        <w:rPr>
          <w:rFonts w:ascii="Times New Roman" w:hAnsi="Times New Roman"/>
          <w:sz w:val="24"/>
          <w:szCs w:val="24"/>
        </w:rPr>
        <w:t xml:space="preserve">). </w:t>
      </w:r>
    </w:p>
    <w:p w14:paraId="3325BA1A" w14:textId="77777777" w:rsidR="000B2D3D" w:rsidRDefault="00000000">
      <w:pPr>
        <w:jc w:val="both"/>
        <w:rPr>
          <w:rFonts w:ascii="Times New Roman" w:hAnsi="Times New Roman"/>
          <w:sz w:val="24"/>
          <w:szCs w:val="24"/>
        </w:rPr>
      </w:pPr>
      <w:r>
        <w:rPr>
          <w:rFonts w:ascii="Times New Roman" w:hAnsi="Times New Roman"/>
          <w:sz w:val="24"/>
          <w:szCs w:val="24"/>
        </w:rPr>
        <w:t xml:space="preserve">The study utilized social media posts from virtual chat groups, online communities, and forums. Data were collected through web scraping (automatically extracting information from websites). Software tools, such as programming languages (e.g., R and Python) and software libraries (e.g., Selenium, </w:t>
      </w:r>
      <w:proofErr w:type="spellStart"/>
      <w:r>
        <w:rPr>
          <w:rFonts w:ascii="Times New Roman" w:hAnsi="Times New Roman"/>
          <w:sz w:val="24"/>
          <w:szCs w:val="24"/>
        </w:rPr>
        <w:t>Beautifulsoup</w:t>
      </w:r>
      <w:proofErr w:type="spellEnd"/>
      <w:r>
        <w:rPr>
          <w:rFonts w:ascii="Times New Roman" w:hAnsi="Times New Roman"/>
          <w:sz w:val="24"/>
          <w:szCs w:val="24"/>
        </w:rPr>
        <w:t xml:space="preserve">, </w:t>
      </w:r>
      <w:proofErr w:type="spellStart"/>
      <w:r>
        <w:rPr>
          <w:rFonts w:ascii="Times New Roman" w:hAnsi="Times New Roman"/>
          <w:sz w:val="24"/>
          <w:szCs w:val="24"/>
        </w:rPr>
        <w:t>snscrape</w:t>
      </w:r>
      <w:proofErr w:type="spellEnd"/>
      <w:r>
        <w:rPr>
          <w:rFonts w:ascii="Times New Roman" w:hAnsi="Times New Roman"/>
          <w:sz w:val="24"/>
          <w:szCs w:val="24"/>
        </w:rPr>
        <w:t xml:space="preserve">, etc.), were used to parse and organize data. Then, the collected data were preprocessed and analyzed using the topic modelling technique, which inductively extracts themes within a large collection of text data (Kobayashi et al. 2024). </w:t>
      </w:r>
    </w:p>
    <w:p w14:paraId="4C297098" w14:textId="77777777" w:rsidR="000B2D3D" w:rsidRDefault="00000000">
      <w:pPr>
        <w:jc w:val="both"/>
        <w:rPr>
          <w:rFonts w:ascii="Times New Roman" w:hAnsi="Times New Roman" w:cs="Times New Roman"/>
          <w:sz w:val="24"/>
          <w:szCs w:val="24"/>
        </w:rPr>
      </w:pPr>
      <w:r>
        <w:rPr>
          <w:rFonts w:ascii="Times New Roman" w:hAnsi="Times New Roman"/>
          <w:sz w:val="24"/>
          <w:szCs w:val="24"/>
        </w:rPr>
        <w:t xml:space="preserve">The work of Kobayashi et al. (2024) revealed that the various topics that were generated through data mining can be grouped into different clusters depending on their relationship with </w:t>
      </w:r>
      <w:proofErr w:type="spellStart"/>
      <w:r>
        <w:rPr>
          <w:rFonts w:ascii="Times New Roman" w:hAnsi="Times New Roman"/>
          <w:sz w:val="24"/>
          <w:szCs w:val="24"/>
        </w:rPr>
        <w:t>pakikipagkapwa</w:t>
      </w:r>
      <w:proofErr w:type="spellEnd"/>
      <w:r>
        <w:rPr>
          <w:rFonts w:ascii="Times New Roman" w:hAnsi="Times New Roman"/>
          <w:sz w:val="24"/>
          <w:szCs w:val="24"/>
        </w:rPr>
        <w:t xml:space="preserve">. These clusters are mediums, manifestations, enablers, and moderators. The ‘medium’ is composed of variables which served as a channel for </w:t>
      </w:r>
      <w:proofErr w:type="spellStart"/>
      <w:r>
        <w:rPr>
          <w:rFonts w:ascii="Times New Roman" w:hAnsi="Times New Roman"/>
          <w:sz w:val="24"/>
          <w:szCs w:val="24"/>
        </w:rPr>
        <w:t>pakikipagkapwa</w:t>
      </w:r>
      <w:proofErr w:type="spellEnd"/>
      <w:r>
        <w:rPr>
          <w:rFonts w:ascii="Times New Roman" w:hAnsi="Times New Roman"/>
          <w:sz w:val="24"/>
          <w:szCs w:val="24"/>
        </w:rPr>
        <w:t xml:space="preserve"> to occur. The ‘manifestation’ cluster is comprised of topics which depict on how </w:t>
      </w:r>
      <w:proofErr w:type="spellStart"/>
      <w:r>
        <w:rPr>
          <w:rFonts w:ascii="Times New Roman" w:hAnsi="Times New Roman"/>
          <w:sz w:val="24"/>
          <w:szCs w:val="24"/>
        </w:rPr>
        <w:t>pakikipagkapwa</w:t>
      </w:r>
      <w:proofErr w:type="spellEnd"/>
      <w:r>
        <w:rPr>
          <w:rFonts w:ascii="Times New Roman" w:hAnsi="Times New Roman"/>
          <w:sz w:val="24"/>
          <w:szCs w:val="24"/>
        </w:rPr>
        <w:t xml:space="preserve"> is demonstrated. The ‘enablers’ act as a catalyst that paves the way for </w:t>
      </w:r>
      <w:proofErr w:type="spellStart"/>
      <w:r>
        <w:rPr>
          <w:rFonts w:ascii="Times New Roman" w:hAnsi="Times New Roman"/>
          <w:sz w:val="24"/>
          <w:szCs w:val="24"/>
        </w:rPr>
        <w:t>pakikipagkapwa</w:t>
      </w:r>
      <w:proofErr w:type="spellEnd"/>
      <w:r>
        <w:rPr>
          <w:rFonts w:ascii="Times New Roman" w:hAnsi="Times New Roman"/>
          <w:sz w:val="24"/>
          <w:szCs w:val="24"/>
        </w:rPr>
        <w:t xml:space="preserve"> to occur. The ‘moderators’ affect the extent of </w:t>
      </w:r>
      <w:proofErr w:type="spellStart"/>
      <w:r>
        <w:rPr>
          <w:rFonts w:ascii="Times New Roman" w:hAnsi="Times New Roman"/>
          <w:sz w:val="24"/>
          <w:szCs w:val="24"/>
        </w:rPr>
        <w:t>pakikipagkapwa</w:t>
      </w:r>
      <w:proofErr w:type="spellEnd"/>
      <w:r>
        <w:rPr>
          <w:rFonts w:ascii="Times New Roman" w:hAnsi="Times New Roman"/>
          <w:sz w:val="24"/>
          <w:szCs w:val="24"/>
        </w:rPr>
        <w:t xml:space="preserve">. This emergent model of </w:t>
      </w:r>
      <w:proofErr w:type="spellStart"/>
      <w:r>
        <w:rPr>
          <w:rFonts w:ascii="Times New Roman" w:hAnsi="Times New Roman"/>
          <w:sz w:val="24"/>
          <w:szCs w:val="24"/>
        </w:rPr>
        <w:t>pakikipagkapwa</w:t>
      </w:r>
      <w:proofErr w:type="spellEnd"/>
      <w:r>
        <w:rPr>
          <w:rFonts w:ascii="Times New Roman" w:hAnsi="Times New Roman"/>
          <w:sz w:val="24"/>
          <w:szCs w:val="24"/>
        </w:rPr>
        <w:t xml:space="preserve"> </w:t>
      </w:r>
      <w:r>
        <w:rPr>
          <w:rFonts w:ascii="Times New Roman" w:hAnsi="Times New Roman" w:cs="Times New Roman"/>
          <w:sz w:val="24"/>
          <w:szCs w:val="24"/>
        </w:rPr>
        <w:t xml:space="preserve">also identified four factors influencing </w:t>
      </w:r>
      <w:proofErr w:type="spellStart"/>
      <w:r>
        <w:rPr>
          <w:rFonts w:ascii="Times New Roman" w:hAnsi="Times New Roman" w:cs="Times New Roman"/>
          <w:color w:val="0D0D0D" w:themeColor="text1" w:themeTint="F2"/>
          <w:sz w:val="24"/>
          <w:szCs w:val="24"/>
        </w:rPr>
        <w:t>pakikipagkapwa</w:t>
      </w:r>
      <w:proofErr w:type="spellEnd"/>
      <w:r>
        <w:rPr>
          <w:rFonts w:ascii="Times New Roman" w:hAnsi="Times New Roman" w:cs="Times New Roman"/>
          <w:color w:val="385623" w:themeColor="accent6" w:themeShade="80"/>
          <w:sz w:val="24"/>
          <w:szCs w:val="24"/>
        </w:rPr>
        <w:t xml:space="preserve"> </w:t>
      </w:r>
      <w:r>
        <w:rPr>
          <w:rFonts w:ascii="Times New Roman" w:hAnsi="Times New Roman" w:cs="Times New Roman"/>
          <w:sz w:val="24"/>
          <w:szCs w:val="24"/>
        </w:rPr>
        <w:t xml:space="preserve">among Filipinos: family upbringing, religious affiliation, school experiences, and actions of famous personalities (Kobayashi et al. 2024). </w:t>
      </w:r>
    </w:p>
    <w:p w14:paraId="52DB8A6C" w14:textId="77777777" w:rsidR="000B2D3D" w:rsidRDefault="00000000">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Implications for Policy</w:t>
      </w:r>
    </w:p>
    <w:p w14:paraId="6140FAE3" w14:textId="77777777" w:rsidR="000B2D3D" w:rsidRDefault="00000000">
      <w:r>
        <w:tab/>
      </w:r>
    </w:p>
    <w:p w14:paraId="28848EA5" w14:textId="77777777" w:rsidR="000B2D3D" w:rsidRDefault="00000000">
      <w:pPr>
        <w:jc w:val="both"/>
        <w:rPr>
          <w:rFonts w:ascii="Times New Roman" w:hAnsi="Times New Roman" w:cs="Times New Roman"/>
          <w:sz w:val="24"/>
          <w:szCs w:val="24"/>
        </w:rPr>
      </w:pPr>
      <w:r>
        <w:rPr>
          <w:rFonts w:ascii="Times New Roman" w:hAnsi="Times New Roman" w:cs="Times New Roman"/>
          <w:sz w:val="24"/>
          <w:szCs w:val="24"/>
        </w:rPr>
        <w:t xml:space="preserve">By showing these influences, this study implies areas of action where policymakers and stakeholders can intervene to address discrimination. Although the study involved data science methods and focused on online interactions, these are nevertheless as “real” as “real-life” incidents of discrimination. As such, they can also be treated under, or subject to, general policy-making. Recognizing the need for intervention, this policy brief offers practical recommendations to address discrimination, while also examining existing anti-discrimination bills, particularly Senate Bill 2766, for any gaps they may have. The components of the model correspond to stakeholders who acts as both agents and recipients of policy. The policy brief argues that anti-discrimination practices must be incorporated in the following areas: families, religion, schools, and online spaces. </w:t>
      </w:r>
    </w:p>
    <w:p w14:paraId="566A5339" w14:textId="77777777" w:rsidR="000B2D3D" w:rsidRDefault="00000000">
      <w:pPr>
        <w:pStyle w:val="Heading1"/>
        <w:rPr>
          <w:ins w:id="6" w:author="Maria Margarita Lavides" w:date="2024-09-18T21:59:00Z"/>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Discrimination in Society</w:t>
      </w:r>
    </w:p>
    <w:p w14:paraId="638FF708" w14:textId="77777777" w:rsidR="000B2D3D" w:rsidRDefault="000B2D3D"/>
    <w:p w14:paraId="2A367336" w14:textId="77777777" w:rsidR="000B2D3D" w:rsidRDefault="00000000">
      <w:pPr>
        <w:jc w:val="both"/>
        <w:rPr>
          <w:ins w:id="7" w:author="Maria Margarita Lavides" w:date="2024-09-18T21:59:00Z"/>
          <w:rFonts w:ascii="Times New Roman" w:hAnsi="Times New Roman"/>
          <w:bCs/>
          <w:sz w:val="24"/>
          <w:szCs w:val="24"/>
        </w:rPr>
      </w:pPr>
      <w:r>
        <w:rPr>
          <w:rFonts w:ascii="Times New Roman" w:hAnsi="Times New Roman"/>
          <w:bCs/>
          <w:sz w:val="24"/>
          <w:szCs w:val="24"/>
        </w:rPr>
        <w:t xml:space="preserve">These influences, as previously mentioned, correspond to the four areas identified by Kobayashi et al. (2024), which must be covered in any such legislation. To combat discrimination better, these influences must be discussed at their respective level. </w:t>
      </w:r>
    </w:p>
    <w:p w14:paraId="6E8D8562" w14:textId="77777777" w:rsidR="000B2D3D" w:rsidRDefault="00000000">
      <w:pPr>
        <w:pStyle w:val="Heading2"/>
        <w:numPr>
          <w:ilvl w:val="0"/>
          <w:numId w:val="1"/>
        </w:numPr>
        <w:rPr>
          <w:ins w:id="8" w:author="UP CIDS" w:date="2024-09-12T11:42:00Z"/>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Family Upbringing and Discrimination </w:t>
      </w:r>
    </w:p>
    <w:p w14:paraId="678F4F57" w14:textId="77777777" w:rsidR="000B2D3D" w:rsidRDefault="000B2D3D">
      <w:pPr>
        <w:rPr>
          <w:ins w:id="9" w:author="UP CIDS" w:date="2024-09-12T11:29:00Z"/>
        </w:rPr>
      </w:pPr>
    </w:p>
    <w:p w14:paraId="2B2D1108" w14:textId="77777777" w:rsidR="000B2D3D" w:rsidRDefault="000B2D3D">
      <w:pPr>
        <w:jc w:val="both"/>
        <w:rPr>
          <w:rFonts w:ascii="Times New Roman" w:hAnsi="Times New Roman"/>
          <w:bCs/>
          <w:color w:val="538135" w:themeColor="accent6" w:themeShade="BF"/>
          <w:sz w:val="24"/>
          <w:szCs w:val="24"/>
        </w:rPr>
      </w:pPr>
    </w:p>
    <w:p w14:paraId="6848E254" w14:textId="77777777" w:rsidR="000B2D3D"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While discrimination often arises from the unfavorable attitudes and actions of a group to which the target does not belong, it can also exist in primary groups like the family. Ideally, a family functions as a safe base for supporting development; however, it is alarming that older members may transmit prejudicial attitudes and model discriminatory behaviors to younger members. A systematic review of studies on adolescents found a significant family transmission process of ethnic prejudice (</w:t>
      </w:r>
      <w:proofErr w:type="spellStart"/>
      <w:r>
        <w:rPr>
          <w:rFonts w:ascii="Times New Roman" w:eastAsia="Times New Roman" w:hAnsi="Times New Roman" w:cs="Times New Roman"/>
          <w:color w:val="000000" w:themeColor="text1"/>
          <w:sz w:val="24"/>
          <w:szCs w:val="24"/>
        </w:rPr>
        <w:t>Zagrean</w:t>
      </w:r>
      <w:proofErr w:type="spellEnd"/>
      <w:r>
        <w:rPr>
          <w:rFonts w:ascii="Times New Roman" w:eastAsia="Times New Roman" w:hAnsi="Times New Roman" w:cs="Times New Roman"/>
          <w:color w:val="000000" w:themeColor="text1"/>
          <w:sz w:val="24"/>
          <w:szCs w:val="24"/>
        </w:rPr>
        <w:t>, et al 2022, 12). Children as young as three years old acquire prejudicial attitudes from their parents (</w:t>
      </w:r>
      <w:proofErr w:type="spellStart"/>
      <w:r>
        <w:rPr>
          <w:rFonts w:ascii="Times New Roman" w:eastAsia="Times New Roman" w:hAnsi="Times New Roman" w:cs="Times New Roman"/>
          <w:color w:val="000000" w:themeColor="text1"/>
          <w:sz w:val="24"/>
          <w:szCs w:val="24"/>
        </w:rPr>
        <w:t>Pirchio</w:t>
      </w:r>
      <w:proofErr w:type="spellEnd"/>
      <w:r>
        <w:rPr>
          <w:rFonts w:ascii="Times New Roman" w:eastAsia="Times New Roman" w:hAnsi="Times New Roman" w:cs="Times New Roman"/>
          <w:color w:val="000000" w:themeColor="text1"/>
          <w:sz w:val="24"/>
          <w:szCs w:val="24"/>
        </w:rPr>
        <w:t>, et al 2018, 6), which may later manifest as discriminatory behaviors.</w:t>
      </w:r>
    </w:p>
    <w:p w14:paraId="02AD0ED7" w14:textId="77777777" w:rsidR="000B2D3D" w:rsidRDefault="000B2D3D">
      <w:pPr>
        <w:spacing w:after="0"/>
        <w:rPr>
          <w:sz w:val="24"/>
          <w:szCs w:val="24"/>
        </w:rPr>
      </w:pPr>
    </w:p>
    <w:p w14:paraId="6BC1314A" w14:textId="77777777" w:rsidR="000B2D3D"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One source of discrimination within Filipino families is the undervaluing of female members, particularly due to the greater weight given to decisions made by male members over those made by female members in certain matters. This can be seen in the Family Code of the Philippines, which was enacted in 1987, particularly in its sections on the exercise of parental consent to marry (Article 14), on administration and enjoyment of the community property or conjugal partnership (Articles 96 and 124), and on the exercise of parental authority over the person of common children and legal guardianship over their properties (Articles 211 and 225). </w:t>
      </w:r>
    </w:p>
    <w:p w14:paraId="1A1AC1B4" w14:textId="77777777" w:rsidR="000B2D3D" w:rsidRDefault="000B2D3D">
      <w:pPr>
        <w:spacing w:after="0"/>
        <w:jc w:val="both"/>
        <w:rPr>
          <w:rFonts w:ascii="Times New Roman" w:eastAsia="Times New Roman" w:hAnsi="Times New Roman" w:cs="Times New Roman"/>
          <w:color w:val="000000" w:themeColor="text1"/>
          <w:sz w:val="24"/>
          <w:szCs w:val="24"/>
        </w:rPr>
      </w:pPr>
    </w:p>
    <w:p w14:paraId="7D786309" w14:textId="77777777" w:rsidR="000B2D3D"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 family practices that also discriminate against women include: (1) the prevalence of girls aged 15 to 19 who are married, divorced, or widowed in an informal union, and (2) the negative attitude towards working mothers (</w:t>
      </w:r>
      <w:proofErr w:type="spellStart"/>
      <w:r>
        <w:rPr>
          <w:rFonts w:ascii="Times New Roman" w:eastAsia="Times New Roman" w:hAnsi="Times New Roman" w:cs="Times New Roman"/>
          <w:color w:val="000000" w:themeColor="text1"/>
          <w:sz w:val="24"/>
          <w:szCs w:val="24"/>
        </w:rPr>
        <w:t>Organisation</w:t>
      </w:r>
      <w:proofErr w:type="spellEnd"/>
      <w:r>
        <w:rPr>
          <w:rFonts w:ascii="Times New Roman" w:eastAsia="Times New Roman" w:hAnsi="Times New Roman" w:cs="Times New Roman"/>
          <w:color w:val="000000" w:themeColor="text1"/>
          <w:sz w:val="24"/>
          <w:szCs w:val="24"/>
        </w:rPr>
        <w:t xml:space="preserve"> for Economic Cooperation and Development n.d.). In particular, the former reflects the notion that children are the property of their parents, especially in the case of child brides. Although there is a law in place (R.A. 11596) that prohibits and criminalizes marriage when at least one of the partners is below 18 years of age, there are still reports of early and forced marriages among children, particularly in Mindanao (United Nations Population Fund 2024).</w:t>
      </w:r>
    </w:p>
    <w:p w14:paraId="6516C700" w14:textId="77777777" w:rsidR="000B2D3D" w:rsidRDefault="000B2D3D">
      <w:pPr>
        <w:spacing w:after="0"/>
        <w:jc w:val="both"/>
        <w:rPr>
          <w:rFonts w:ascii="Times New Roman" w:eastAsia="Times New Roman" w:hAnsi="Times New Roman" w:cs="Times New Roman"/>
          <w:color w:val="000000" w:themeColor="text1"/>
          <w:sz w:val="24"/>
          <w:szCs w:val="24"/>
        </w:rPr>
      </w:pPr>
    </w:p>
    <w:p w14:paraId="028CFEBE" w14:textId="77777777" w:rsidR="000B2D3D"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Another type of discrimination is the non-acceptance and, at times, abuse experienced by LGBT [Lesbian, Gay, Bisexual, Transgender] family members. In a study funded by the United Nations Development Program, it was found that at least one out of ten Filipino LGBT respondents had been a victim of violence and abuse, mostly committed at home by their parents (AFP 2014). </w:t>
      </w:r>
    </w:p>
    <w:p w14:paraId="4BCC7320" w14:textId="77777777" w:rsidR="000B2D3D" w:rsidRDefault="000B2D3D">
      <w:pPr>
        <w:rPr>
          <w:rFonts w:ascii="Times New Roman" w:hAnsi="Times New Roman"/>
          <w:sz w:val="24"/>
          <w:szCs w:val="24"/>
        </w:rPr>
      </w:pPr>
    </w:p>
    <w:p w14:paraId="6E8D8565" w14:textId="77777777" w:rsidR="000B2D3D" w:rsidRDefault="00000000">
      <w:pPr>
        <w:pStyle w:val="Heading2"/>
        <w:numPr>
          <w:ilvl w:val="0"/>
          <w:numId w:val="1"/>
        </w:numPr>
        <w:rPr>
          <w:ins w:id="10" w:author="UP CIDS" w:date="2024-09-12T11:42:00Z"/>
          <w:rFonts w:ascii="Times New Roman" w:hAnsi="Times New Roman" w:cs="Times New Roman"/>
          <w:sz w:val="24"/>
          <w:szCs w:val="24"/>
        </w:rPr>
      </w:pPr>
      <w:r>
        <w:rPr>
          <w:rFonts w:ascii="Times New Roman" w:hAnsi="Times New Roman" w:cs="Times New Roman"/>
          <w:color w:val="000000" w:themeColor="text1"/>
          <w:sz w:val="24"/>
          <w:szCs w:val="24"/>
        </w:rPr>
        <w:t xml:space="preserve">Religious Affiliation and Discrimination </w:t>
      </w:r>
    </w:p>
    <w:p w14:paraId="1B43E6AA" w14:textId="77777777" w:rsidR="000B2D3D" w:rsidRDefault="000B2D3D"/>
    <w:p w14:paraId="466CCFCD" w14:textId="77777777" w:rsidR="000B2D3D" w:rsidRDefault="00000000">
      <w:pPr>
        <w:jc w:val="both"/>
        <w:rPr>
          <w:rFonts w:ascii="Times New Roman" w:hAnsi="Times New Roman"/>
          <w:sz w:val="24"/>
          <w:szCs w:val="24"/>
        </w:rPr>
      </w:pPr>
      <w:r>
        <w:rPr>
          <w:rFonts w:ascii="Times New Roman" w:hAnsi="Times New Roman"/>
          <w:sz w:val="24"/>
          <w:szCs w:val="24"/>
        </w:rPr>
        <w:t xml:space="preserve">Majority of Filipinos identify themselves as Catholics. According to the Philippine Statistics Authority (2023), out of 108,667,043 people across the country in 2020, 78.8 percent are Roman Catholics; 6.4 percent are Muslims; 2.6 percent Iglesia </w:t>
      </w:r>
      <w:proofErr w:type="spellStart"/>
      <w:r>
        <w:rPr>
          <w:rFonts w:ascii="Times New Roman" w:hAnsi="Times New Roman"/>
          <w:sz w:val="24"/>
          <w:szCs w:val="24"/>
        </w:rPr>
        <w:t>ni</w:t>
      </w:r>
      <w:proofErr w:type="spellEnd"/>
      <w:r>
        <w:rPr>
          <w:rFonts w:ascii="Times New Roman" w:hAnsi="Times New Roman"/>
          <w:sz w:val="24"/>
          <w:szCs w:val="24"/>
        </w:rPr>
        <w:t xml:space="preserve"> Cristo; 0.8 percent each are Seventh Day Adventist and Aglipay; 0.6 percent are Iglesia Filipina Independiente; 0.5 percent are members of Bible Baptist Church; 0.4 percent each are members of United Church of Christ in the Philippines, Jehovah’s Witness, and Church of Christ; and other religious affiliations comprise the remaining percentage.</w:t>
      </w:r>
    </w:p>
    <w:p w14:paraId="0A04744F" w14:textId="77777777" w:rsidR="000B2D3D" w:rsidRDefault="00000000">
      <w:pPr>
        <w:jc w:val="both"/>
        <w:rPr>
          <w:rFonts w:ascii="Times New Roman" w:hAnsi="Times New Roman"/>
          <w:sz w:val="24"/>
          <w:szCs w:val="24"/>
        </w:rPr>
      </w:pPr>
      <w:r>
        <w:rPr>
          <w:rFonts w:ascii="Times New Roman" w:hAnsi="Times New Roman"/>
          <w:sz w:val="24"/>
          <w:szCs w:val="24"/>
        </w:rPr>
        <w:lastRenderedPageBreak/>
        <w:t xml:space="preserve">According to </w:t>
      </w:r>
      <w:proofErr w:type="spellStart"/>
      <w:r>
        <w:rPr>
          <w:rFonts w:ascii="Times New Roman" w:hAnsi="Times New Roman"/>
          <w:sz w:val="24"/>
          <w:szCs w:val="24"/>
        </w:rPr>
        <w:t>Lavides</w:t>
      </w:r>
      <w:proofErr w:type="spellEnd"/>
      <w:r>
        <w:rPr>
          <w:rFonts w:ascii="Times New Roman" w:hAnsi="Times New Roman"/>
          <w:sz w:val="24"/>
          <w:szCs w:val="24"/>
        </w:rPr>
        <w:t xml:space="preserve"> (2024, 124</w:t>
      </w:r>
      <w:ins w:id="11" w:author="UP CIDS" w:date="2024-09-09T14:54:00Z">
        <w:r>
          <w:rPr>
            <w:rFonts w:ascii="Times New Roman" w:hAnsi="Times New Roman"/>
            <w:sz w:val="24"/>
            <w:szCs w:val="24"/>
          </w:rPr>
          <w:t>–</w:t>
        </w:r>
      </w:ins>
      <w:r>
        <w:rPr>
          <w:rFonts w:ascii="Times New Roman" w:hAnsi="Times New Roman"/>
          <w:sz w:val="24"/>
          <w:szCs w:val="24"/>
        </w:rPr>
        <w:t>126), the colonization by the male-dominated Spanish Catholic Church led to the formation of biases that promoted discrimination against women and children, especially girls. Using the Catholic image of the Virgin Mary and the Holy Family, women were made to believe that engaging in sexual activity prior marriage considered them “impure.” Meanwhile, children born out of wedlock were deemed outcasts.</w:t>
      </w:r>
    </w:p>
    <w:p w14:paraId="724A4AE0" w14:textId="77777777" w:rsidR="000B2D3D" w:rsidRDefault="00000000">
      <w:pPr>
        <w:jc w:val="both"/>
        <w:rPr>
          <w:rFonts w:ascii="Times New Roman" w:hAnsi="Times New Roman"/>
          <w:sz w:val="24"/>
          <w:szCs w:val="24"/>
        </w:rPr>
      </w:pPr>
      <w:r>
        <w:rPr>
          <w:rFonts w:ascii="Times New Roman" w:hAnsi="Times New Roman"/>
          <w:sz w:val="24"/>
          <w:szCs w:val="24"/>
        </w:rPr>
        <w:t>In addition, membership in a religious minority can lead to discrimination. In a 2020 survey by International Alert, the majority of young Filipino Muslims living in Taguig and Baguio reported being discriminated because of their religion (Saludes 2020). Some individuals found it difficult to get</w:t>
      </w:r>
      <w:ins w:id="12" w:author="UP CIDS" w:date="2024-09-09T15:13:00Z">
        <w:r>
          <w:rPr>
            <w:rFonts w:ascii="Times New Roman" w:hAnsi="Times New Roman"/>
            <w:sz w:val="24"/>
            <w:szCs w:val="24"/>
          </w:rPr>
          <w:t xml:space="preserve"> </w:t>
        </w:r>
      </w:ins>
      <w:r>
        <w:rPr>
          <w:rFonts w:ascii="Times New Roman" w:hAnsi="Times New Roman"/>
          <w:sz w:val="24"/>
          <w:szCs w:val="24"/>
        </w:rPr>
        <w:t>employed due to having Arab-sounding names; or even when hired, they were not allowed to wear hijab (International Alert 2018; GMA News Online 2017). This discrimination stems from the perception that Muslims are violent and untrustworthy, and are thus readily labeled as terrorists (International Alert 2018; Saludes 2020).</w:t>
      </w:r>
    </w:p>
    <w:p w14:paraId="73C53963" w14:textId="77777777" w:rsidR="000B2D3D" w:rsidRDefault="000B2D3D">
      <w:pPr>
        <w:jc w:val="both"/>
        <w:rPr>
          <w:rFonts w:ascii="Times New Roman" w:hAnsi="Times New Roman"/>
          <w:sz w:val="24"/>
          <w:szCs w:val="24"/>
        </w:rPr>
      </w:pPr>
    </w:p>
    <w:p w14:paraId="6E8D8569" w14:textId="77777777" w:rsidR="000B2D3D" w:rsidRDefault="00000000">
      <w:pPr>
        <w:pStyle w:val="Heading2"/>
        <w:numPr>
          <w:ilvl w:val="0"/>
          <w:numId w:val="1"/>
        </w:numPr>
        <w:rPr>
          <w:ins w:id="13" w:author="UP CIDS" w:date="2024-09-12T11:42: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Educational Training/Environment and Discrimination </w:t>
      </w:r>
    </w:p>
    <w:p w14:paraId="4A742848" w14:textId="77777777" w:rsidR="000B2D3D" w:rsidRDefault="000B2D3D"/>
    <w:p w14:paraId="6D7D1193" w14:textId="6A87C5F2" w:rsidR="000B2D3D" w:rsidRDefault="00000000">
      <w:pPr>
        <w:jc w:val="both"/>
        <w:rPr>
          <w:rFonts w:ascii="Times New Roman" w:hAnsi="Times New Roman"/>
          <w:sz w:val="24"/>
          <w:szCs w:val="24"/>
        </w:rPr>
      </w:pPr>
      <w:r>
        <w:rPr>
          <w:rFonts w:ascii="Times New Roman" w:hAnsi="Times New Roman"/>
          <w:sz w:val="24"/>
          <w:szCs w:val="24"/>
        </w:rPr>
        <w:t xml:space="preserve">Philippine schools nurture children to build a just and human society, but instead, these institutions have become a locus of discriminatory practices. The different forms of discrimination in school lead to maladaptive psychological, physical health, and educational outcomes. On his study on Filipino high school students, Datu (2018) revealed that everyday discrimination is connected to negative emotions and academic achievement. He found that experiencing everyday discrimination is related to having more negative emotions, </w:t>
      </w:r>
      <w:r w:rsidR="00476C43">
        <w:rPr>
          <w:rFonts w:ascii="Times New Roman" w:hAnsi="Times New Roman"/>
          <w:sz w:val="24"/>
          <w:szCs w:val="24"/>
        </w:rPr>
        <w:t>which, in</w:t>
      </w:r>
      <w:r>
        <w:rPr>
          <w:rFonts w:ascii="Times New Roman" w:hAnsi="Times New Roman"/>
          <w:sz w:val="24"/>
          <w:szCs w:val="24"/>
        </w:rPr>
        <w:t xml:space="preserve"> turn, negatively affect one’s perceived academic achievement (Datu 2018). </w:t>
      </w:r>
    </w:p>
    <w:p w14:paraId="2F4E129B" w14:textId="77777777" w:rsidR="000B2D3D" w:rsidRDefault="00000000">
      <w:pPr>
        <w:jc w:val="both"/>
      </w:pPr>
      <w:r>
        <w:rPr>
          <w:rFonts w:ascii="Times New Roman" w:hAnsi="Times New Roman"/>
          <w:sz w:val="24"/>
          <w:szCs w:val="24"/>
        </w:rPr>
        <w:t>As previously noted, the LGBTQ community is especially vulnerable to discriminatory behaviors, particularly among students, as well as their teachers and parents. Abulencia et al. (2023) explored the experiences and practices of different stakeholders in several Marikina schools. The results showed that discriminatory behaviors included teachers inquiring about students’ sexual orientation, inappropriate touching by volunteer staff, and a lack of parental support for their children’s sexuality, which leads to emotional distress. The study concluded that gender issues, involving bullying and microaggression, extend beyond the male-female binaries and stereotypes.</w:t>
      </w:r>
    </w:p>
    <w:p w14:paraId="18DB7F74" w14:textId="2BC13285" w:rsidR="000B2D3D" w:rsidRDefault="00000000">
      <w:pPr>
        <w:jc w:val="both"/>
        <w:rPr>
          <w:ins w:id="14" w:author="CharityPhilippines" w:date="2024-10-01T17:19:00Z" w16du:dateUtc="2024-10-01T09:19:00Z"/>
          <w:rFonts w:ascii="Times New Roman" w:hAnsi="Times New Roman"/>
          <w:sz w:val="24"/>
          <w:szCs w:val="24"/>
        </w:rPr>
      </w:pPr>
      <w:r>
        <w:rPr>
          <w:rFonts w:ascii="Times New Roman" w:hAnsi="Times New Roman"/>
          <w:sz w:val="24"/>
          <w:szCs w:val="24"/>
        </w:rPr>
        <w:t xml:space="preserve">Meanwhile, </w:t>
      </w:r>
      <w:ins w:id="15" w:author="CharityPhilippines" w:date="2024-10-01T17:24:00Z" w16du:dateUtc="2024-10-01T09:24:00Z">
        <w:r w:rsidR="00467663">
          <w:rPr>
            <w:rFonts w:ascii="Times New Roman" w:hAnsi="Times New Roman"/>
            <w:sz w:val="24"/>
            <w:szCs w:val="24"/>
          </w:rPr>
          <w:t xml:space="preserve">Almeda and </w:t>
        </w:r>
      </w:ins>
      <w:commentRangeStart w:id="16"/>
      <w:commentRangeStart w:id="17"/>
      <w:r>
        <w:rPr>
          <w:rFonts w:ascii="Times New Roman" w:hAnsi="Times New Roman"/>
          <w:sz w:val="24"/>
          <w:szCs w:val="24"/>
        </w:rPr>
        <w:t xml:space="preserve">Ballesteros (2021) </w:t>
      </w:r>
      <w:commentRangeEnd w:id="16"/>
      <w:r>
        <w:rPr>
          <w:rStyle w:val="CommentReference"/>
        </w:rPr>
        <w:commentReference w:id="16"/>
      </w:r>
      <w:commentRangeEnd w:id="17"/>
      <w:r w:rsidR="000105FA">
        <w:rPr>
          <w:rStyle w:val="CommentReference"/>
        </w:rPr>
        <w:commentReference w:id="17"/>
      </w:r>
      <w:r>
        <w:rPr>
          <w:rFonts w:ascii="Times New Roman" w:hAnsi="Times New Roman"/>
          <w:sz w:val="24"/>
          <w:szCs w:val="24"/>
        </w:rPr>
        <w:t>highlighted other forms of discrimination in schools. Indigenous people face overt discriminatory policies, as English is the medium of instruction in school, despite varying levels of fluency in different communities. Another issue is smart shaming, or anti-intellectualism, which leads to the invalidation of unconventional contributions and ideas.  Similarly, individuals with mental health issues face discrimination due to the stigma surrounding mental health. They become reluctant to seek help, feel isolated, and face limited growth opportunities.</w:t>
      </w:r>
    </w:p>
    <w:p w14:paraId="55E9019A" w14:textId="77777777" w:rsidR="0058713A" w:rsidRDefault="0058713A">
      <w:pPr>
        <w:jc w:val="both"/>
        <w:rPr>
          <w:ins w:id="18" w:author="CharityPhilippines" w:date="2024-10-01T17:21:00Z" w16du:dateUtc="2024-10-01T09:21:00Z"/>
          <w:rFonts w:ascii="Times New Roman" w:hAnsi="Times New Roman"/>
          <w:sz w:val="24"/>
          <w:szCs w:val="24"/>
        </w:rPr>
      </w:pPr>
    </w:p>
    <w:p w14:paraId="7F58B946" w14:textId="77777777" w:rsidR="007253A7" w:rsidRDefault="007253A7">
      <w:pPr>
        <w:jc w:val="both"/>
        <w:rPr>
          <w:ins w:id="19" w:author="CharityPhilippines" w:date="2024-10-01T17:19:00Z" w16du:dateUtc="2024-10-01T09:19:00Z"/>
          <w:rFonts w:ascii="Times New Roman" w:hAnsi="Times New Roman"/>
          <w:sz w:val="24"/>
          <w:szCs w:val="24"/>
        </w:rPr>
      </w:pPr>
    </w:p>
    <w:p w14:paraId="2E66E721" w14:textId="5A612FF3" w:rsidR="0058713A" w:rsidRDefault="0058713A">
      <w:pPr>
        <w:jc w:val="both"/>
      </w:pPr>
      <w:ins w:id="20" w:author="CharityPhilippines" w:date="2024-10-01T17:19:00Z" w16du:dateUtc="2024-10-01T09:19:00Z">
        <w:r>
          <w:rPr>
            <w:rFonts w:ascii="Times New Roman" w:hAnsi="Times New Roman"/>
            <w:sz w:val="24"/>
            <w:szCs w:val="24"/>
          </w:rPr>
          <w:lastRenderedPageBreak/>
          <w:t xml:space="preserve">D. </w:t>
        </w:r>
      </w:ins>
      <w:ins w:id="21" w:author="CharityPhilippines" w:date="2024-10-01T17:21:00Z" w16du:dateUtc="2024-10-01T09:21:00Z">
        <w:r w:rsidR="007253A7">
          <w:rPr>
            <w:rFonts w:ascii="Times New Roman" w:hAnsi="Times New Roman"/>
            <w:sz w:val="24"/>
            <w:szCs w:val="24"/>
          </w:rPr>
          <w:t>Influence of Famous Personalities and Discrimination</w:t>
        </w:r>
      </w:ins>
    </w:p>
    <w:p w14:paraId="3A33C1A2" w14:textId="77777777" w:rsidR="0058713A" w:rsidRDefault="0058713A" w:rsidP="0058713A">
      <w:pPr>
        <w:jc w:val="both"/>
        <w:rPr>
          <w:rFonts w:ascii="Times New Roman" w:hAnsi="Times New Roman"/>
          <w:sz w:val="24"/>
          <w:szCs w:val="24"/>
        </w:rPr>
      </w:pPr>
      <w:commentRangeStart w:id="22"/>
      <w:r>
        <w:rPr>
          <w:rFonts w:ascii="Times New Roman" w:hAnsi="Times New Roman"/>
          <w:sz w:val="24"/>
          <w:szCs w:val="24"/>
        </w:rPr>
        <w:t xml:space="preserve">The parasocial interactions Filipinos form with famous personalities play a significant role in combating discrimination, especially in online contexts. Kobayashi et. al. (2024) found that online audience develop parasocial relationships with figures from show business (“showbiz”), politics, and news documentaries, echoing Centeno’s (2016, 445) assertion that the </w:t>
      </w:r>
      <w:proofErr w:type="spellStart"/>
      <w:r>
        <w:rPr>
          <w:rFonts w:ascii="Times New Roman" w:hAnsi="Times New Roman"/>
          <w:sz w:val="24"/>
          <w:szCs w:val="24"/>
        </w:rPr>
        <w:t>parasociality</w:t>
      </w:r>
      <w:proofErr w:type="spellEnd"/>
      <w:r>
        <w:rPr>
          <w:rFonts w:ascii="Times New Roman" w:hAnsi="Times New Roman"/>
          <w:sz w:val="24"/>
          <w:szCs w:val="24"/>
        </w:rPr>
        <w:t xml:space="preserve"> relationship that Filipinos develop with media personalities extend into areas like politics. Moreover, Filipinos who participate in celebrity events are not passive spectators; their engagement and responses with celebrities actively shape the narrative of the said events (Pertierra 2020). Kobayashi et al (2024) further observed that political figures were associated with specific services and programs, while showbiz personalities were linked to broader terms of </w:t>
      </w:r>
      <w:proofErr w:type="spellStart"/>
      <w:r>
        <w:rPr>
          <w:rFonts w:ascii="Times New Roman" w:hAnsi="Times New Roman"/>
          <w:sz w:val="24"/>
          <w:szCs w:val="24"/>
        </w:rPr>
        <w:t>pakikipagkapwa</w:t>
      </w:r>
      <w:proofErr w:type="spellEnd"/>
      <w:r>
        <w:rPr>
          <w:rFonts w:ascii="Times New Roman" w:hAnsi="Times New Roman"/>
          <w:sz w:val="24"/>
          <w:szCs w:val="24"/>
        </w:rPr>
        <w:t>, such as “</w:t>
      </w:r>
      <w:proofErr w:type="spellStart"/>
      <w:r>
        <w:rPr>
          <w:rFonts w:ascii="Times New Roman" w:hAnsi="Times New Roman"/>
          <w:i/>
          <w:sz w:val="24"/>
          <w:szCs w:val="24"/>
        </w:rPr>
        <w:t>pakikisama</w:t>
      </w:r>
      <w:proofErr w:type="spellEnd"/>
      <w:r>
        <w:rPr>
          <w:rFonts w:ascii="Times New Roman" w:hAnsi="Times New Roman"/>
          <w:sz w:val="24"/>
          <w:szCs w:val="24"/>
        </w:rPr>
        <w:t>” and “</w:t>
      </w:r>
      <w:proofErr w:type="spellStart"/>
      <w:r>
        <w:rPr>
          <w:rFonts w:ascii="Times New Roman" w:hAnsi="Times New Roman"/>
          <w:i/>
          <w:sz w:val="24"/>
          <w:szCs w:val="24"/>
        </w:rPr>
        <w:t>pakikiisa</w:t>
      </w:r>
      <w:proofErr w:type="spellEnd"/>
      <w:r>
        <w:rPr>
          <w:rFonts w:ascii="Times New Roman" w:hAnsi="Times New Roman"/>
          <w:sz w:val="24"/>
          <w:szCs w:val="24"/>
        </w:rPr>
        <w:t>.” In both cases, these public figures are expected to use their platform to promote just and fair treatment, thereby countering discriminatory behaviors.</w:t>
      </w:r>
    </w:p>
    <w:p w14:paraId="6E98463B" w14:textId="77777777" w:rsidR="0058713A" w:rsidRDefault="0058713A" w:rsidP="0058713A">
      <w:pPr>
        <w:jc w:val="both"/>
        <w:rPr>
          <w:rFonts w:ascii="Times New Roman" w:hAnsi="Times New Roman"/>
          <w:sz w:val="24"/>
          <w:szCs w:val="24"/>
        </w:rPr>
      </w:pPr>
      <w:r>
        <w:rPr>
          <w:rFonts w:ascii="Times New Roman" w:hAnsi="Times New Roman"/>
          <w:sz w:val="24"/>
          <w:szCs w:val="24"/>
        </w:rPr>
        <w:t>This confirmation of the influence of</w:t>
      </w:r>
      <w:r>
        <w:rPr>
          <w:rFonts w:ascii="Times New Roman" w:eastAsia="Times New Roman" w:hAnsi="Times New Roman" w:cs="Times New Roman"/>
          <w:sz w:val="24"/>
          <w:szCs w:val="24"/>
        </w:rPr>
        <w:t xml:space="preserve"> parasocial interactions</w:t>
      </w:r>
      <w:r>
        <w:rPr>
          <w:rFonts w:ascii="Times New Roman" w:hAnsi="Times New Roman"/>
          <w:sz w:val="24"/>
          <w:szCs w:val="24"/>
        </w:rPr>
        <w:t xml:space="preserve"> affirms that development sector advocates—including the communication units of government line agencies and cabinet agencies mandated to do development communication work—have good reasons to involve celebrities in advocacy campaigns against discriminatory behaviors and policies. It also suggests that more research should be done regarding the various roles celebrities might play in facilitating participatory approaches to development communication, which should be anti-discriminatory by their nature. Furthermore, it suggests that various measurable aspects of </w:t>
      </w:r>
      <w:proofErr w:type="spellStart"/>
      <w:r>
        <w:rPr>
          <w:rFonts w:ascii="Times New Roman" w:hAnsi="Times New Roman"/>
          <w:sz w:val="24"/>
          <w:szCs w:val="24"/>
        </w:rPr>
        <w:t>pakikipagkapwa</w:t>
      </w:r>
      <w:proofErr w:type="spellEnd"/>
      <w:r>
        <w:rPr>
          <w:rFonts w:ascii="Times New Roman" w:hAnsi="Times New Roman"/>
          <w:sz w:val="24"/>
          <w:szCs w:val="24"/>
        </w:rPr>
        <w:t xml:space="preserve"> would be useful in formulating the terms-of-reference in the contracts celebrities sign when they are recruited to participate in government advocacy campaigns, stipulating that they assure that their statements and behaviors do not promote discrimination.</w:t>
      </w:r>
      <w:commentRangeEnd w:id="22"/>
      <w:r>
        <w:rPr>
          <w:rStyle w:val="CommentReference"/>
        </w:rPr>
        <w:commentReference w:id="22"/>
      </w:r>
    </w:p>
    <w:p w14:paraId="34CA9271" w14:textId="77777777" w:rsidR="000B2D3D" w:rsidRDefault="000B2D3D">
      <w:pPr>
        <w:jc w:val="both"/>
        <w:rPr>
          <w:rFonts w:ascii="Times New Roman" w:hAnsi="Times New Roman"/>
          <w:sz w:val="24"/>
          <w:szCs w:val="24"/>
        </w:rPr>
      </w:pPr>
    </w:p>
    <w:p w14:paraId="1D4A0751" w14:textId="77777777" w:rsidR="000B2D3D" w:rsidRDefault="00000000">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Policy Gaps and Policy Recommendations</w:t>
      </w:r>
    </w:p>
    <w:p w14:paraId="3C07815F" w14:textId="77777777" w:rsidR="000B2D3D" w:rsidRDefault="000B2D3D"/>
    <w:p w14:paraId="70EEB31B" w14:textId="789308D7" w:rsidR="000B2D3D" w:rsidRDefault="00000000">
      <w:pPr>
        <w:spacing w:after="0"/>
        <w:jc w:val="both"/>
        <w:rPr>
          <w:rFonts w:ascii="Times New Roman" w:eastAsia="Times New Roman" w:hAnsi="Times New Roman" w:cs="Times New Roman"/>
          <w:color w:val="000000" w:themeColor="text1"/>
          <w:sz w:val="24"/>
          <w:szCs w:val="24"/>
        </w:rPr>
      </w:pPr>
      <w:r w:rsidRPr="000105FA">
        <w:rPr>
          <w:rFonts w:ascii="Times New Roman" w:hAnsi="Times New Roman"/>
          <w:sz w:val="24"/>
          <w:szCs w:val="24"/>
        </w:rPr>
        <w:t>Several laws address these forms of discrimination.</w:t>
      </w:r>
      <w:r>
        <w:rPr>
          <w:rFonts w:ascii="Times New Roman" w:hAnsi="Times New Roman"/>
          <w:color w:val="538135" w:themeColor="accent6" w:themeShade="BF"/>
          <w:sz w:val="24"/>
          <w:szCs w:val="24"/>
        </w:rPr>
        <w:t xml:space="preserve"> </w:t>
      </w:r>
      <w:r>
        <w:rPr>
          <w:rFonts w:ascii="Times New Roman" w:eastAsia="Times New Roman" w:hAnsi="Times New Roman" w:cs="Times New Roman"/>
          <w:color w:val="000000" w:themeColor="text1"/>
          <w:sz w:val="24"/>
          <w:szCs w:val="24"/>
        </w:rPr>
        <w:t xml:space="preserve">Article 16.1 of the Convention on the Elimination of all Forms of Discrimination against Women (CEDAW) and Republic Act No. 9710, or the Magna Carta for Women, seek to uphold the rights of women and protect them against discrimination (Philippine Commission on Women 2019).  In particular, the said article of CEDAW focuses on marriage and family relations (Philippine Commission on Women 2019).  </w:t>
      </w:r>
      <w:r w:rsidR="002140DD">
        <w:rPr>
          <w:rFonts w:ascii="Times New Roman" w:eastAsia="Times New Roman" w:hAnsi="Times New Roman" w:cs="Times New Roman"/>
          <w:color w:val="000000" w:themeColor="text1"/>
          <w:sz w:val="24"/>
          <w:szCs w:val="24"/>
        </w:rPr>
        <w:t>However, a</w:t>
      </w:r>
      <w:r>
        <w:rPr>
          <w:rFonts w:ascii="Times New Roman" w:eastAsia="Times New Roman" w:hAnsi="Times New Roman" w:cs="Times New Roman"/>
          <w:color w:val="000000" w:themeColor="text1"/>
          <w:sz w:val="24"/>
          <w:szCs w:val="24"/>
        </w:rPr>
        <w:t xml:space="preserve">s of now, the SOGIESC bill, which aims to criminalize discrimination based on one’s sexual orientation, gender identity, gender expression, or sex characteristics, has not yet been passed into law. </w:t>
      </w:r>
    </w:p>
    <w:p w14:paraId="650AF891" w14:textId="77777777" w:rsidR="000B2D3D" w:rsidRDefault="000B2D3D">
      <w:pPr>
        <w:spacing w:after="0"/>
        <w:jc w:val="both"/>
        <w:rPr>
          <w:rFonts w:ascii="Times New Roman" w:eastAsia="Times New Roman" w:hAnsi="Times New Roman" w:cs="Times New Roman"/>
          <w:color w:val="000000" w:themeColor="text1"/>
          <w:sz w:val="24"/>
          <w:szCs w:val="24"/>
        </w:rPr>
      </w:pPr>
    </w:p>
    <w:p w14:paraId="50D1BC91" w14:textId="32EA3A2D" w:rsidR="000B2D3D" w:rsidRDefault="00000000">
      <w:pPr>
        <w:jc w:val="both"/>
        <w:rPr>
          <w:rFonts w:ascii="Times New Roman" w:hAnsi="Times New Roman"/>
          <w:sz w:val="24"/>
          <w:szCs w:val="24"/>
        </w:rPr>
      </w:pPr>
      <w:r>
        <w:rPr>
          <w:rFonts w:ascii="Times New Roman" w:hAnsi="Times New Roman"/>
          <w:sz w:val="24"/>
          <w:szCs w:val="24"/>
        </w:rPr>
        <w:t xml:space="preserve">The Philippine Constitution, the Civil Code, and the Labor Code prohibit religion-based discrimination. Additionally, the Indigenous Peoples’ Rights Act of 1997 (R.A. 8371) extends the same rights and privileges to indigenous people that are available to all Filipinos. While these laws exist to protect people, misunderstandings and prejudices about religious beliefs ultimately prevent them from connecting with one another, thereby inhibiting </w:t>
      </w:r>
      <w:proofErr w:type="spellStart"/>
      <w:r>
        <w:rPr>
          <w:rFonts w:ascii="Times New Roman" w:hAnsi="Times New Roman"/>
          <w:sz w:val="24"/>
          <w:szCs w:val="24"/>
        </w:rPr>
        <w:t>pakikipagkapwa</w:t>
      </w:r>
      <w:proofErr w:type="spellEnd"/>
      <w:r>
        <w:rPr>
          <w:rFonts w:ascii="Times New Roman" w:hAnsi="Times New Roman"/>
          <w:sz w:val="24"/>
          <w:szCs w:val="24"/>
        </w:rPr>
        <w:t>.</w:t>
      </w:r>
    </w:p>
    <w:p w14:paraId="06FAF647" w14:textId="77777777" w:rsidR="000B2D3D" w:rsidRDefault="00000000">
      <w:pPr>
        <w:jc w:val="both"/>
        <w:rPr>
          <w:rFonts w:ascii="Times New Roman" w:hAnsi="Times New Roman"/>
          <w:sz w:val="24"/>
          <w:szCs w:val="24"/>
        </w:rPr>
      </w:pPr>
      <w:r>
        <w:rPr>
          <w:rFonts w:ascii="Times New Roman" w:hAnsi="Times New Roman"/>
          <w:sz w:val="24"/>
          <w:szCs w:val="24"/>
        </w:rPr>
        <w:lastRenderedPageBreak/>
        <w:t xml:space="preserve">Senate Bill (SB) no. 2766, the Comprehensive Anti-Discrimination Act, is at the </w:t>
      </w:r>
      <w:r>
        <w:rPr>
          <w:rFonts w:ascii="Times New Roman" w:hAnsi="Times New Roman" w:cs="Times New Roman"/>
          <w:sz w:val="24"/>
          <w:szCs w:val="24"/>
        </w:rPr>
        <w:t>forefront of the Philippine government’s legislative agenda to combat unfair treatment of others</w:t>
      </w:r>
      <w:r>
        <w:rPr>
          <w:rFonts w:ascii="Times New Roman" w:hAnsi="Times New Roman"/>
          <w:sz w:val="24"/>
          <w:szCs w:val="24"/>
        </w:rPr>
        <w:t>.</w:t>
      </w:r>
      <w:r>
        <w:rPr>
          <w:rStyle w:val="FootnoteReference"/>
          <w:rFonts w:ascii="Times New Roman" w:hAnsi="Times New Roman"/>
          <w:sz w:val="24"/>
          <w:szCs w:val="24"/>
        </w:rPr>
        <w:footnoteReference w:id="8"/>
      </w:r>
      <w:r>
        <w:rPr>
          <w:rFonts w:ascii="Times New Roman" w:hAnsi="Times New Roman"/>
          <w:sz w:val="24"/>
          <w:szCs w:val="24"/>
        </w:rPr>
        <w:t xml:space="preserve"> It was filed by Senators Grace Poe, Robin Padilla, Joel Villanueva, Imee Marcos, and Jinggoy Estrada last 6 August 2024. This proposed measure seeks to address all forms of discrimination including, but not limited to, those based on age, ethnic origin, religion, political affiliation, gender, civil status, employment, education, medical condition, skin color, and facial features. </w:t>
      </w:r>
    </w:p>
    <w:p w14:paraId="15EB5F63" w14:textId="7D5C515E" w:rsidR="000B2D3D" w:rsidRDefault="00000000">
      <w:pPr>
        <w:jc w:val="both"/>
        <w:rPr>
          <w:rFonts w:ascii="Times New Roman" w:hAnsi="Times New Roman"/>
          <w:sz w:val="24"/>
          <w:szCs w:val="24"/>
        </w:rPr>
      </w:pPr>
      <w:r>
        <w:rPr>
          <w:rFonts w:ascii="Times New Roman" w:hAnsi="Times New Roman"/>
          <w:sz w:val="24"/>
          <w:szCs w:val="24"/>
        </w:rPr>
        <w:t>Unlike</w:t>
      </w:r>
      <w:ins w:id="23" w:author="CharityPhilippines" w:date="2024-10-01T15:35:00Z" w16du:dateUtc="2024-10-01T07:35:00Z">
        <w:r w:rsidR="00BD76C5">
          <w:rPr>
            <w:rFonts w:ascii="Times New Roman" w:hAnsi="Times New Roman"/>
            <w:sz w:val="24"/>
            <w:szCs w:val="24"/>
          </w:rPr>
          <w:t xml:space="preserve"> CEDAW, the Magna Carta for Women, and the SOGIESC bill</w:t>
        </w:r>
      </w:ins>
      <w:del w:id="24" w:author="CharityPhilippines" w:date="2024-10-01T15:35:00Z" w16du:dateUtc="2024-10-01T07:35:00Z">
        <w:r w:rsidDel="00BD76C5">
          <w:rPr>
            <w:rFonts w:ascii="Times New Roman" w:hAnsi="Times New Roman"/>
            <w:sz w:val="24"/>
            <w:szCs w:val="24"/>
          </w:rPr>
          <w:delText xml:space="preserve"> </w:delText>
        </w:r>
        <w:commentRangeStart w:id="25"/>
        <w:r w:rsidDel="00BD76C5">
          <w:rPr>
            <w:rFonts w:ascii="Times New Roman" w:hAnsi="Times New Roman"/>
            <w:sz w:val="24"/>
            <w:szCs w:val="24"/>
          </w:rPr>
          <w:delText>earlier policies</w:delText>
        </w:r>
      </w:del>
      <w:r>
        <w:rPr>
          <w:rFonts w:ascii="Times New Roman" w:hAnsi="Times New Roman"/>
          <w:sz w:val="24"/>
          <w:szCs w:val="24"/>
        </w:rPr>
        <w:t xml:space="preserve"> </w:t>
      </w:r>
      <w:commentRangeEnd w:id="25"/>
      <w:r>
        <w:rPr>
          <w:rStyle w:val="CommentReference"/>
        </w:rPr>
        <w:commentReference w:id="25"/>
      </w:r>
      <w:r>
        <w:rPr>
          <w:rFonts w:ascii="Times New Roman" w:hAnsi="Times New Roman"/>
          <w:sz w:val="24"/>
          <w:szCs w:val="24"/>
        </w:rPr>
        <w:t xml:space="preserve">that predominantly focus on gender-related issues, SB 2766 is more inclusive. </w:t>
      </w:r>
      <w:commentRangeStart w:id="26"/>
      <w:commentRangeStart w:id="27"/>
      <w:r>
        <w:rPr>
          <w:rFonts w:ascii="Times New Roman" w:hAnsi="Times New Roman"/>
          <w:sz w:val="24"/>
          <w:szCs w:val="24"/>
        </w:rPr>
        <w:t xml:space="preserve">This bill aims to establish the necessary implementing mechanisms to institutionalize the fight against all forms of discrimination in the country. </w:t>
      </w:r>
      <w:commentRangeEnd w:id="26"/>
      <w:r>
        <w:rPr>
          <w:rStyle w:val="CommentReference"/>
        </w:rPr>
        <w:commentReference w:id="26"/>
      </w:r>
      <w:commentRangeEnd w:id="27"/>
      <w:r w:rsidR="00C63BAA">
        <w:rPr>
          <w:rStyle w:val="CommentReference"/>
        </w:rPr>
        <w:commentReference w:id="27"/>
      </w:r>
      <w:r>
        <w:rPr>
          <w:rFonts w:ascii="Times New Roman" w:hAnsi="Times New Roman"/>
          <w:sz w:val="24"/>
          <w:szCs w:val="24"/>
        </w:rPr>
        <w:t>The Comprehensive Anti-Discrimination Act (Senate Bill No. 2766) deserves to be commended for its blanket approach to cover a range of discrimination-related issues.</w:t>
      </w:r>
    </w:p>
    <w:p w14:paraId="650197D4" w14:textId="77777777" w:rsidR="000B2D3D" w:rsidRDefault="000B2D3D">
      <w:pPr>
        <w:pStyle w:val="Heading2"/>
        <w:rPr>
          <w:rFonts w:ascii="Times New Roman" w:hAnsi="Times New Roman" w:cs="Times New Roman"/>
          <w:color w:val="0D0D0D" w:themeColor="text1" w:themeTint="F2"/>
          <w:sz w:val="24"/>
          <w:szCs w:val="24"/>
        </w:rPr>
      </w:pPr>
    </w:p>
    <w:p w14:paraId="2001454A" w14:textId="77777777" w:rsidR="000B2D3D" w:rsidRDefault="000B2D3D"/>
    <w:p w14:paraId="3E522F91" w14:textId="77777777" w:rsidR="000B2D3D" w:rsidRDefault="000B2D3D">
      <w:pPr>
        <w:pStyle w:val="Heading2"/>
        <w:rPr>
          <w:rFonts w:ascii="Times New Roman" w:hAnsi="Times New Roman" w:cs="Times New Roman"/>
          <w:color w:val="0D0D0D" w:themeColor="text1" w:themeTint="F2"/>
          <w:sz w:val="24"/>
          <w:szCs w:val="24"/>
        </w:rPr>
      </w:pPr>
    </w:p>
    <w:p w14:paraId="3ABA5C16" w14:textId="77777777" w:rsidR="000B2D3D" w:rsidRDefault="00000000">
      <w:pPr>
        <w:pStyle w:val="Heading2"/>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A Broader Discrimination Bill</w:t>
      </w:r>
    </w:p>
    <w:p w14:paraId="6D50A5B8" w14:textId="77777777" w:rsidR="000F702C" w:rsidRDefault="000F702C">
      <w:pPr>
        <w:jc w:val="both"/>
        <w:rPr>
          <w:rFonts w:ascii="Times New Roman" w:hAnsi="Times New Roman" w:cs="Times New Roman"/>
          <w:sz w:val="24"/>
          <w:szCs w:val="24"/>
        </w:rPr>
      </w:pPr>
    </w:p>
    <w:p w14:paraId="1F06F10F" w14:textId="5867BAB6" w:rsidR="000B2D3D" w:rsidRDefault="00AA33F2">
      <w:pPr>
        <w:jc w:val="both"/>
        <w:rPr>
          <w:rFonts w:ascii="Times New Roman" w:hAnsi="Times New Roman"/>
          <w:sz w:val="24"/>
          <w:szCs w:val="24"/>
        </w:rPr>
      </w:pPr>
      <w:r w:rsidRPr="00AA33F2">
        <w:rPr>
          <w:rFonts w:ascii="Times New Roman" w:hAnsi="Times New Roman" w:cs="Times New Roman"/>
          <w:sz w:val="24"/>
          <w:szCs w:val="24"/>
        </w:rPr>
        <w:t xml:space="preserve">If implemented, </w:t>
      </w:r>
      <w:r>
        <w:rPr>
          <w:rFonts w:ascii="Times New Roman" w:hAnsi="Times New Roman" w:cs="Times New Roman"/>
          <w:sz w:val="24"/>
          <w:szCs w:val="24"/>
        </w:rPr>
        <w:t>SB 2766</w:t>
      </w:r>
      <w:r w:rsidRPr="00AA33F2">
        <w:rPr>
          <w:rFonts w:ascii="Times New Roman" w:hAnsi="Times New Roman" w:cs="Times New Roman"/>
          <w:sz w:val="24"/>
          <w:szCs w:val="24"/>
        </w:rPr>
        <w:t xml:space="preserve"> </w:t>
      </w:r>
      <w:r w:rsidR="007F0D1A">
        <w:rPr>
          <w:rFonts w:ascii="Times New Roman" w:hAnsi="Times New Roman" w:cs="Times New Roman"/>
          <w:sz w:val="24"/>
          <w:szCs w:val="24"/>
        </w:rPr>
        <w:t xml:space="preserve">will safeguard those most vulnerable and help facilitate their availing of needed assistance </w:t>
      </w:r>
      <w:r w:rsidR="00B615EF" w:rsidRPr="00B615EF">
        <w:rPr>
          <w:rFonts w:ascii="Times New Roman" w:hAnsi="Times New Roman" w:cs="Times New Roman"/>
          <w:sz w:val="24"/>
          <w:szCs w:val="24"/>
        </w:rPr>
        <w:t>(“Pass the Comprehensive Anti - Discrimination Bill - Amnesty Philippines” 2021)</w:t>
      </w:r>
      <w:r w:rsidR="009B068B">
        <w:rPr>
          <w:rFonts w:ascii="Times New Roman" w:hAnsi="Times New Roman" w:cs="Times New Roman"/>
          <w:sz w:val="24"/>
          <w:szCs w:val="24"/>
        </w:rPr>
        <w:t xml:space="preserve">. However, </w:t>
      </w:r>
      <w:commentRangeStart w:id="28"/>
      <w:r w:rsidR="009B068B">
        <w:rPr>
          <w:rFonts w:ascii="Times New Roman" w:hAnsi="Times New Roman" w:cs="Times New Roman"/>
          <w:sz w:val="24"/>
          <w:szCs w:val="24"/>
        </w:rPr>
        <w:t>w</w:t>
      </w:r>
      <w:r w:rsidR="000F702C">
        <w:rPr>
          <w:rFonts w:ascii="Times New Roman" w:hAnsi="Times New Roman" w:cs="Times New Roman"/>
          <w:sz w:val="24"/>
          <w:szCs w:val="24"/>
        </w:rPr>
        <w:t xml:space="preserve">hile </w:t>
      </w:r>
      <w:r w:rsidR="00000000">
        <w:rPr>
          <w:rFonts w:ascii="Times New Roman" w:hAnsi="Times New Roman" w:cs="Times New Roman"/>
          <w:sz w:val="24"/>
          <w:szCs w:val="24"/>
        </w:rPr>
        <w:t>SB 2766</w:t>
      </w:r>
      <w:r w:rsidR="00EA3F29">
        <w:rPr>
          <w:rFonts w:ascii="Times New Roman" w:hAnsi="Times New Roman" w:cs="Times New Roman"/>
          <w:sz w:val="24"/>
          <w:szCs w:val="24"/>
        </w:rPr>
        <w:t xml:space="preserve"> especially sections 5, 6 and 8</w:t>
      </w:r>
      <w:r w:rsidR="00000000">
        <w:rPr>
          <w:rFonts w:ascii="Times New Roman" w:hAnsi="Times New Roman" w:cs="Times New Roman"/>
          <w:sz w:val="24"/>
          <w:szCs w:val="24"/>
        </w:rPr>
        <w:t xml:space="preserve"> </w:t>
      </w:r>
      <w:r w:rsidR="000F702C">
        <w:rPr>
          <w:rFonts w:ascii="Times New Roman" w:hAnsi="Times New Roman" w:cs="Times New Roman"/>
          <w:sz w:val="24"/>
          <w:szCs w:val="24"/>
        </w:rPr>
        <w:t>highlights actions which are considered discriminatory</w:t>
      </w:r>
      <w:r w:rsidR="00EA3F29">
        <w:rPr>
          <w:rFonts w:ascii="Times New Roman" w:hAnsi="Times New Roman" w:cs="Times New Roman"/>
          <w:sz w:val="24"/>
          <w:szCs w:val="24"/>
        </w:rPr>
        <w:t xml:space="preserve">, the persons </w:t>
      </w:r>
      <w:proofErr w:type="gramStart"/>
      <w:r w:rsidR="00EA3F29">
        <w:rPr>
          <w:rFonts w:ascii="Times New Roman" w:hAnsi="Times New Roman" w:cs="Times New Roman"/>
          <w:sz w:val="24"/>
          <w:szCs w:val="24"/>
        </w:rPr>
        <w:t xml:space="preserve">liable, </w:t>
      </w:r>
      <w:r w:rsidR="000F702C">
        <w:rPr>
          <w:rFonts w:ascii="Times New Roman" w:hAnsi="Times New Roman" w:cs="Times New Roman"/>
          <w:sz w:val="24"/>
          <w:szCs w:val="24"/>
        </w:rPr>
        <w:t xml:space="preserve"> and</w:t>
      </w:r>
      <w:proofErr w:type="gramEnd"/>
      <w:r w:rsidR="000F702C">
        <w:rPr>
          <w:rFonts w:ascii="Times New Roman" w:hAnsi="Times New Roman" w:cs="Times New Roman"/>
          <w:sz w:val="24"/>
          <w:szCs w:val="24"/>
        </w:rPr>
        <w:t xml:space="preserve"> the corresponding penalties</w:t>
      </w:r>
      <w:r w:rsidR="00CF35B2">
        <w:rPr>
          <w:rFonts w:ascii="Times New Roman" w:hAnsi="Times New Roman" w:cs="Times New Roman"/>
          <w:sz w:val="24"/>
          <w:szCs w:val="24"/>
        </w:rPr>
        <w:t xml:space="preserve"> which are crucial</w:t>
      </w:r>
      <w:r w:rsidR="000F702C">
        <w:rPr>
          <w:rFonts w:ascii="Times New Roman" w:hAnsi="Times New Roman" w:cs="Times New Roman"/>
          <w:sz w:val="24"/>
          <w:szCs w:val="24"/>
        </w:rPr>
        <w:t xml:space="preserve">, the measure </w:t>
      </w:r>
      <w:r w:rsidR="00000000">
        <w:rPr>
          <w:rFonts w:ascii="Times New Roman" w:hAnsi="Times New Roman" w:cs="Times New Roman"/>
          <w:sz w:val="24"/>
          <w:szCs w:val="24"/>
        </w:rPr>
        <w:t xml:space="preserve">lacks provisions addressing the influences that shape social consciousness and inculcate biases promoting discrimination. </w:t>
      </w:r>
      <w:commentRangeEnd w:id="28"/>
      <w:r w:rsidR="00000000">
        <w:rPr>
          <w:rStyle w:val="CommentReference"/>
        </w:rPr>
        <w:commentReference w:id="28"/>
      </w:r>
      <w:r w:rsidR="00000000">
        <w:rPr>
          <w:rFonts w:ascii="Times New Roman" w:hAnsi="Times New Roman"/>
          <w:sz w:val="24"/>
          <w:szCs w:val="24"/>
        </w:rPr>
        <w:t xml:space="preserve"> </w:t>
      </w:r>
      <w:r w:rsidR="00000000" w:rsidRPr="00EA3F29">
        <w:rPr>
          <w:rFonts w:ascii="Times New Roman" w:hAnsi="Times New Roman" w:cs="Times New Roman"/>
          <w:sz w:val="24"/>
          <w:szCs w:val="24"/>
        </w:rPr>
        <w:t xml:space="preserve">This is where </w:t>
      </w:r>
      <w:proofErr w:type="spellStart"/>
      <w:r w:rsidR="00000000" w:rsidRPr="00EA3F29">
        <w:rPr>
          <w:rFonts w:ascii="Times New Roman" w:hAnsi="Times New Roman" w:cs="Times New Roman"/>
          <w:sz w:val="24"/>
          <w:szCs w:val="24"/>
        </w:rPr>
        <w:t>pakikipagkapwa</w:t>
      </w:r>
      <w:proofErr w:type="spellEnd"/>
      <w:r w:rsidR="00000000" w:rsidRPr="00EA3F29">
        <w:rPr>
          <w:rFonts w:ascii="Times New Roman" w:hAnsi="Times New Roman" w:cs="Times New Roman"/>
          <w:sz w:val="24"/>
          <w:szCs w:val="24"/>
        </w:rPr>
        <w:t xml:space="preserve"> comes in. </w:t>
      </w:r>
      <w:r w:rsidR="00000000" w:rsidRPr="00EA3F29">
        <w:rPr>
          <w:rFonts w:ascii="Times New Roman" w:eastAsia="Times New Roman" w:hAnsi="Times New Roman" w:cs="Times New Roman"/>
          <w:sz w:val="24"/>
          <w:szCs w:val="24"/>
        </w:rPr>
        <w:t xml:space="preserve">The spirit of these protections can also be enshrined in a broader discrimination bill (not just on women), incorporating </w:t>
      </w:r>
      <w:proofErr w:type="spellStart"/>
      <w:r w:rsidR="00000000" w:rsidRPr="00EA3F29">
        <w:rPr>
          <w:rFonts w:ascii="Times New Roman" w:eastAsia="Times New Roman" w:hAnsi="Times New Roman" w:cs="Times New Roman"/>
          <w:sz w:val="24"/>
          <w:szCs w:val="24"/>
        </w:rPr>
        <w:t>pakikipagkapwa</w:t>
      </w:r>
      <w:proofErr w:type="spellEnd"/>
      <w:r w:rsidR="00000000" w:rsidRPr="00EA3F29">
        <w:rPr>
          <w:rFonts w:ascii="Times New Roman" w:eastAsia="Times New Roman" w:hAnsi="Times New Roman" w:cs="Times New Roman"/>
          <w:sz w:val="24"/>
          <w:szCs w:val="24"/>
        </w:rPr>
        <w:t xml:space="preserve"> as a core guiding principle. Furthermore,</w:t>
      </w:r>
      <w:r w:rsidR="00000000">
        <w:rPr>
          <w:rFonts w:ascii="Times New Roman" w:eastAsia="Times New Roman" w:hAnsi="Times New Roman" w:cs="Times New Roman"/>
          <w:color w:val="538135" w:themeColor="accent6" w:themeShade="BF"/>
          <w:sz w:val="24"/>
          <w:szCs w:val="24"/>
        </w:rPr>
        <w:t xml:space="preserve"> </w:t>
      </w:r>
      <w:r w:rsidR="00000000">
        <w:rPr>
          <w:rFonts w:ascii="Times New Roman" w:hAnsi="Times New Roman"/>
          <w:sz w:val="24"/>
          <w:szCs w:val="24"/>
        </w:rPr>
        <w:t xml:space="preserve">the authors argue that it is at least as equally important to mitigate factors, such as the influence of family and upbringing, school experiences, religious teachings, and among others, which pave the way to inculcate biases in the Filipino consciousness and perpetuate discriminatory beliefs and practices. </w:t>
      </w:r>
    </w:p>
    <w:p w14:paraId="407D8AEE" w14:textId="77777777" w:rsidR="000B2D3D" w:rsidRDefault="00000000">
      <w:pPr>
        <w:jc w:val="both"/>
        <w:rPr>
          <w:rFonts w:ascii="Times New Roman" w:hAnsi="Times New Roman" w:cs="Times New Roman"/>
          <w:color w:val="00B050"/>
          <w:sz w:val="24"/>
          <w:szCs w:val="24"/>
        </w:rPr>
      </w:pPr>
      <w:r>
        <w:rPr>
          <w:rFonts w:ascii="Times New Roman" w:hAnsi="Times New Roman"/>
          <w:sz w:val="24"/>
          <w:szCs w:val="24"/>
        </w:rPr>
        <w:t xml:space="preserve">In particular, a discrimination law must include provisions that will facilitate the development of programs that will counter the biases and promote the egalitarian spirit of </w:t>
      </w:r>
      <w:proofErr w:type="spellStart"/>
      <w:r>
        <w:rPr>
          <w:rFonts w:ascii="Times New Roman" w:hAnsi="Times New Roman"/>
          <w:sz w:val="24"/>
          <w:szCs w:val="24"/>
        </w:rPr>
        <w:t>pakikipagkapwa</w:t>
      </w:r>
      <w:proofErr w:type="spellEnd"/>
      <w:r>
        <w:rPr>
          <w:rFonts w:ascii="Times New Roman" w:hAnsi="Times New Roman"/>
          <w:sz w:val="24"/>
          <w:szCs w:val="24"/>
        </w:rPr>
        <w:t xml:space="preserve"> in the family through community-based activities and in formal education training; train school teachers and administrators on how to identify and address their biases, as well as how to establish a school environment that is more inclusive; investigate the discriminatory nature of selected teachings of different religious organizations and come up with measures to address such; and ensure that the platforms of famous personalities shall be used solely to promote </w:t>
      </w:r>
      <w:proofErr w:type="spellStart"/>
      <w:r>
        <w:rPr>
          <w:rFonts w:ascii="Times New Roman" w:hAnsi="Times New Roman"/>
          <w:sz w:val="24"/>
          <w:szCs w:val="24"/>
        </w:rPr>
        <w:t>pakikipagkapwa</w:t>
      </w:r>
      <w:proofErr w:type="spellEnd"/>
      <w:r>
        <w:rPr>
          <w:rFonts w:ascii="Times New Roman" w:hAnsi="Times New Roman"/>
          <w:sz w:val="24"/>
          <w:szCs w:val="24"/>
        </w:rPr>
        <w:t xml:space="preserve">. </w:t>
      </w:r>
    </w:p>
    <w:p w14:paraId="34110CB7" w14:textId="77777777" w:rsidR="000B2D3D" w:rsidRDefault="000B2D3D">
      <w:pPr>
        <w:jc w:val="both"/>
        <w:rPr>
          <w:rFonts w:ascii="Times New Roman" w:hAnsi="Times New Roman"/>
          <w:sz w:val="24"/>
          <w:szCs w:val="24"/>
        </w:rPr>
      </w:pPr>
    </w:p>
    <w:p w14:paraId="6EC27F38" w14:textId="77777777" w:rsidR="000B2D3D" w:rsidRDefault="000B2D3D"/>
    <w:p w14:paraId="62105B1D" w14:textId="77777777" w:rsidR="000B2D3D" w:rsidRDefault="000B2D3D">
      <w:pPr>
        <w:rPr>
          <w:rFonts w:ascii="Times New Roman" w:hAnsi="Times New Roman"/>
          <w:b/>
          <w:bCs/>
          <w:sz w:val="24"/>
          <w:szCs w:val="24"/>
        </w:rPr>
      </w:pPr>
    </w:p>
    <w:p w14:paraId="6E8D8576" w14:textId="77777777" w:rsidR="000B2D3D" w:rsidRDefault="00000000">
      <w:pPr>
        <w:rPr>
          <w:rFonts w:ascii="Times New Roman" w:hAnsi="Times New Roman"/>
          <w:b/>
          <w:bCs/>
          <w:sz w:val="24"/>
          <w:szCs w:val="24"/>
        </w:rPr>
      </w:pPr>
      <w:commentRangeStart w:id="29"/>
      <w:r>
        <w:rPr>
          <w:rFonts w:ascii="Times New Roman" w:hAnsi="Times New Roman"/>
          <w:b/>
          <w:bCs/>
          <w:sz w:val="24"/>
          <w:szCs w:val="24"/>
        </w:rPr>
        <w:t>References</w:t>
      </w:r>
      <w:commentRangeEnd w:id="29"/>
      <w:r>
        <w:rPr>
          <w:rStyle w:val="CommentReference"/>
        </w:rPr>
        <w:commentReference w:id="29"/>
      </w:r>
    </w:p>
    <w:p w14:paraId="1B7A4D54" w14:textId="77777777" w:rsidR="000B2D3D" w:rsidRDefault="000B2D3D">
      <w:pPr>
        <w:rPr>
          <w:rFonts w:ascii="Times New Roman" w:hAnsi="Times New Roman"/>
          <w:b/>
          <w:bCs/>
          <w:sz w:val="24"/>
          <w:szCs w:val="24"/>
        </w:rPr>
      </w:pPr>
    </w:p>
    <w:p w14:paraId="6D958A51" w14:textId="77777777" w:rsidR="000B2D3D" w:rsidRDefault="00000000">
      <w:pPr>
        <w:spacing w:after="0" w:line="24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Abulencia, Arthur S., et al. 2023. “A qualitative cross-sectional study on gender issues in the </w:t>
      </w:r>
      <w:proofErr w:type="gramStart"/>
      <w:r>
        <w:rPr>
          <w:rFonts w:ascii="Times New Roman" w:eastAsia="Times New Roman" w:hAnsi="Times New Roman" w:cs="Times New Roman"/>
          <w:color w:val="000000" w:themeColor="text1"/>
          <w:sz w:val="24"/>
          <w:szCs w:val="24"/>
        </w:rPr>
        <w:t>schools</w:t>
      </w:r>
      <w:proofErr w:type="gramEnd"/>
      <w:r>
        <w:rPr>
          <w:rFonts w:ascii="Times New Roman" w:eastAsia="Times New Roman" w:hAnsi="Times New Roman" w:cs="Times New Roman"/>
          <w:color w:val="000000" w:themeColor="text1"/>
          <w:sz w:val="24"/>
          <w:szCs w:val="24"/>
        </w:rPr>
        <w:t xml:space="preserve"> division of Marikina: Basis for GAD policy recommendations.” </w:t>
      </w:r>
      <w:r>
        <w:rPr>
          <w:rFonts w:ascii="Times New Roman" w:eastAsia="Times New Roman" w:hAnsi="Times New Roman" w:cs="Times New Roman"/>
          <w:i/>
          <w:iCs/>
          <w:color w:val="000000" w:themeColor="text1"/>
          <w:sz w:val="24"/>
          <w:szCs w:val="24"/>
        </w:rPr>
        <w:t xml:space="preserve">The Normal Lights, </w:t>
      </w:r>
      <w:r>
        <w:rPr>
          <w:rFonts w:ascii="Times New Roman" w:eastAsia="Times New Roman" w:hAnsi="Times New Roman" w:cs="Times New Roman"/>
          <w:color w:val="000000" w:themeColor="text1"/>
          <w:sz w:val="24"/>
          <w:szCs w:val="24"/>
        </w:rPr>
        <w:t>17</w:t>
      </w:r>
      <w:ins w:id="30" w:author="UP CIDS" w:date="2024-09-12T15:59:00Z">
        <w:r>
          <w:rPr>
            <w:rFonts w:ascii="Times New Roman" w:eastAsia="Times New Roman" w:hAnsi="Times New Roman" w:cs="Times New Roman"/>
            <w:color w:val="000000" w:themeColor="text1"/>
            <w:sz w:val="24"/>
            <w:szCs w:val="24"/>
          </w:rPr>
          <w:t xml:space="preserve"> </w:t>
        </w:r>
      </w:ins>
      <w:r>
        <w:rPr>
          <w:rFonts w:ascii="Times New Roman" w:eastAsia="Times New Roman" w:hAnsi="Times New Roman" w:cs="Times New Roman"/>
          <w:color w:val="000000" w:themeColor="text1"/>
          <w:sz w:val="24"/>
          <w:szCs w:val="24"/>
        </w:rPr>
        <w:t xml:space="preserve">(1), 31–54. </w:t>
      </w:r>
      <w:hyperlink r:id="rId12">
        <w:r>
          <w:rPr>
            <w:rStyle w:val="Hyperlink"/>
            <w:rFonts w:ascii="Times New Roman" w:eastAsia="Times New Roman" w:hAnsi="Times New Roman" w:cs="Times New Roman"/>
            <w:sz w:val="24"/>
            <w:szCs w:val="24"/>
          </w:rPr>
          <w:t>https://po.pnuresearchportal.org/ejournal/index.php/normallights/article/download/1890/558/6291</w:t>
        </w:r>
      </w:hyperlink>
    </w:p>
    <w:p w14:paraId="7D898CAD" w14:textId="77777777" w:rsidR="000B2D3D" w:rsidRDefault="000B2D3D">
      <w:pPr>
        <w:rPr>
          <w:rFonts w:ascii="Times New Roman" w:eastAsia="Times New Roman" w:hAnsi="Times New Roman" w:cs="Times New Roman"/>
          <w:color w:val="000000" w:themeColor="text1"/>
          <w:sz w:val="24"/>
          <w:szCs w:val="24"/>
        </w:rPr>
      </w:pPr>
    </w:p>
    <w:p w14:paraId="4F8C9407" w14:textId="77777777" w:rsidR="000B2D3D" w:rsidRDefault="00000000">
      <w:pPr>
        <w:spacing w:after="0" w:line="24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AFP News. 2014.  Philippines Tolerates Gays but Abuses Continue: UN-backed study.</w:t>
      </w:r>
      <w:r>
        <w:rPr>
          <w:rFonts w:ascii="Times New Roman" w:eastAsia="Times New Roman" w:hAnsi="Times New Roman" w:cs="Times New Roman"/>
          <w:sz w:val="24"/>
          <w:szCs w:val="24"/>
        </w:rPr>
        <w:t xml:space="preserve"> </w:t>
      </w:r>
      <w:hyperlink r:id="rId13">
        <w:r>
          <w:rPr>
            <w:rStyle w:val="Hyperlink"/>
            <w:rFonts w:ascii="Times New Roman" w:eastAsia="Times New Roman" w:hAnsi="Times New Roman" w:cs="Times New Roman"/>
            <w:sz w:val="24"/>
            <w:szCs w:val="24"/>
          </w:rPr>
          <w:t>https://sg.news.yahoo.com/philippines-tolerates-gays-abuses-continue-un-backed-study-180038272.html</w:t>
        </w:r>
      </w:hyperlink>
    </w:p>
    <w:p w14:paraId="39B73009" w14:textId="77777777" w:rsidR="000B2D3D" w:rsidRDefault="000B2D3D">
      <w:pPr>
        <w:rPr>
          <w:rFonts w:ascii="Times New Roman" w:eastAsia="Times New Roman" w:hAnsi="Times New Roman" w:cs="Times New Roman"/>
          <w:color w:val="000000" w:themeColor="text1"/>
          <w:sz w:val="24"/>
          <w:szCs w:val="24"/>
        </w:rPr>
      </w:pPr>
    </w:p>
    <w:p w14:paraId="1E9ED975" w14:textId="77777777" w:rsidR="000B2D3D" w:rsidRDefault="00000000">
      <w:pPr>
        <w:spacing w:after="0" w:line="240" w:lineRule="auto"/>
        <w:ind w:left="720" w:hanging="720"/>
      </w:pPr>
      <w:r>
        <w:rPr>
          <w:rFonts w:ascii="Times New Roman" w:eastAsia="Times New Roman" w:hAnsi="Times New Roman" w:cs="Times New Roman"/>
          <w:sz w:val="24"/>
          <w:szCs w:val="24"/>
        </w:rPr>
        <w:t xml:space="preserve">Almeda, Angel, and K Ballesteros. 2021. “Safety First: Discrimination at Philippine Schools and Work Places.” </w:t>
      </w:r>
      <w:proofErr w:type="spellStart"/>
      <w:r>
        <w:rPr>
          <w:rFonts w:ascii="Times New Roman" w:eastAsia="Times New Roman" w:hAnsi="Times New Roman" w:cs="Times New Roman"/>
          <w:i/>
          <w:iCs/>
          <w:sz w:val="24"/>
          <w:szCs w:val="24"/>
        </w:rPr>
        <w:t>MentalHealthPh</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hyperlink r:id="rId14">
        <w:r>
          <w:rPr>
            <w:rStyle w:val="Hyperlink"/>
            <w:rFonts w:ascii="Times New Roman" w:eastAsia="Times New Roman" w:hAnsi="Times New Roman" w:cs="Times New Roman"/>
            <w:sz w:val="24"/>
            <w:szCs w:val="24"/>
          </w:rPr>
          <w:t>https://mentalhealthph.org/11-20/</w:t>
        </w:r>
      </w:hyperlink>
      <w:r>
        <w:rPr>
          <w:rFonts w:ascii="Times New Roman" w:eastAsia="Times New Roman" w:hAnsi="Times New Roman" w:cs="Times New Roman"/>
          <w:sz w:val="24"/>
          <w:szCs w:val="24"/>
        </w:rPr>
        <w:t>.</w:t>
      </w:r>
    </w:p>
    <w:p w14:paraId="07A51F0D" w14:textId="77777777" w:rsidR="000B2D3D" w:rsidRDefault="000B2D3D">
      <w:pPr>
        <w:rPr>
          <w:rFonts w:ascii="Times New Roman" w:eastAsia="Times New Roman" w:hAnsi="Times New Roman" w:cs="Times New Roman"/>
          <w:color w:val="000000" w:themeColor="text1"/>
          <w:sz w:val="24"/>
          <w:szCs w:val="24"/>
        </w:rPr>
      </w:pPr>
    </w:p>
    <w:p w14:paraId="46E82D39"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ASEAN </w:t>
      </w:r>
      <w:proofErr w:type="spellStart"/>
      <w:r>
        <w:rPr>
          <w:rFonts w:ascii="Times New Roman" w:eastAsia="Times New Roman" w:hAnsi="Times New Roman" w:cs="Times New Roman"/>
          <w:color w:val="000000" w:themeColor="text1"/>
          <w:sz w:val="24"/>
          <w:szCs w:val="24"/>
        </w:rPr>
        <w:t>Sogie</w:t>
      </w:r>
      <w:proofErr w:type="spellEnd"/>
      <w:r>
        <w:rPr>
          <w:rFonts w:ascii="Times New Roman" w:eastAsia="Times New Roman" w:hAnsi="Times New Roman" w:cs="Times New Roman"/>
          <w:color w:val="000000" w:themeColor="text1"/>
          <w:sz w:val="24"/>
          <w:szCs w:val="24"/>
        </w:rPr>
        <w:t xml:space="preserve"> Caucus. “Regional Workshop to Promote Family Acceptance of Lesbian, Gay, Bisexual, Transgender, Intersex and Queer (LGBTIQ) Persons in ASEAN.” February 22-23, 2017. </w:t>
      </w:r>
      <w:hyperlink r:id="rId15">
        <w:r>
          <w:rPr>
            <w:rStyle w:val="Hyperlink"/>
            <w:rFonts w:ascii="Times New Roman" w:eastAsia="Times New Roman" w:hAnsi="Times New Roman" w:cs="Times New Roman"/>
            <w:sz w:val="24"/>
            <w:szCs w:val="24"/>
          </w:rPr>
          <w:t>https://ww</w:t>
        </w:r>
        <w:r>
          <w:rPr>
            <w:rStyle w:val="Hyperlink"/>
            <w:rFonts w:ascii="Times New Roman" w:eastAsia="Times New Roman" w:hAnsi="Times New Roman" w:cs="Times New Roman"/>
            <w:sz w:val="24"/>
            <w:szCs w:val="24"/>
          </w:rPr>
          <w:t>w.aidsdatahub.org/sites/default/files/resource/promoting-family-acceptance-lgbtiq-persons-asean-2017.pdf</w:t>
        </w:r>
      </w:hyperlink>
    </w:p>
    <w:p w14:paraId="78807526" w14:textId="77777777" w:rsidR="000B2D3D" w:rsidRDefault="000B2D3D">
      <w:pPr>
        <w:rPr>
          <w:rFonts w:ascii="Times New Roman" w:eastAsia="Times New Roman" w:hAnsi="Times New Roman" w:cs="Times New Roman"/>
          <w:sz w:val="24"/>
          <w:szCs w:val="24"/>
        </w:rPr>
      </w:pPr>
    </w:p>
    <w:p w14:paraId="0E680EB8" w14:textId="77777777" w:rsidR="000B2D3D" w:rsidRDefault="00000000">
      <w:pPr>
        <w:spacing w:after="0" w:line="24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Centeno, Dave De Guzman. 2016.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Parasociality</w:t>
      </w:r>
      <w:proofErr w:type="spellEnd"/>
      <w:r>
        <w:rPr>
          <w:rFonts w:ascii="Times New Roman" w:eastAsia="Times New Roman" w:hAnsi="Times New Roman" w:cs="Times New Roman"/>
          <w:sz w:val="24"/>
          <w:szCs w:val="24"/>
        </w:rPr>
        <w:t xml:space="preserve"> and Habitus in Celebrity Consumption and Political Culture: A Philippine Case Study on JSTOR.” </w:t>
      </w:r>
      <w:r>
        <w:rPr>
          <w:rFonts w:ascii="Times New Roman" w:eastAsia="Times New Roman" w:hAnsi="Times New Roman" w:cs="Times New Roman"/>
          <w:i/>
          <w:iCs/>
          <w:color w:val="000000" w:themeColor="text1"/>
          <w:sz w:val="24"/>
          <w:szCs w:val="24"/>
        </w:rPr>
        <w:t>Asian Journal of Social Science</w:t>
      </w:r>
      <w:r>
        <w:rPr>
          <w:rFonts w:ascii="Times New Roman" w:eastAsia="Times New Roman" w:hAnsi="Times New Roman" w:cs="Times New Roman"/>
          <w:color w:val="000000" w:themeColor="text1"/>
          <w:sz w:val="24"/>
          <w:szCs w:val="24"/>
        </w:rPr>
        <w:t>, vol. 44, no. 4/5, 2016, pp. 441–484.</w:t>
      </w:r>
      <w:r>
        <w:rPr>
          <w:rFonts w:ascii="Times New Roman" w:eastAsia="Times New Roman" w:hAnsi="Times New Roman" w:cs="Times New Roman"/>
          <w:sz w:val="24"/>
          <w:szCs w:val="24"/>
        </w:rPr>
        <w:t xml:space="preserve"> </w:t>
      </w:r>
      <w:hyperlink r:id="rId16">
        <w:r>
          <w:rPr>
            <w:rStyle w:val="Hyperlink"/>
            <w:rFonts w:ascii="Times New Roman" w:eastAsia="Times New Roman" w:hAnsi="Times New Roman" w:cs="Times New Roman"/>
            <w:sz w:val="24"/>
            <w:szCs w:val="24"/>
          </w:rPr>
          <w:t>https://www.jstor.org/stable/43954178</w:t>
        </w:r>
      </w:hyperlink>
      <w:r>
        <w:rPr>
          <w:rFonts w:ascii="Times New Roman" w:eastAsia="Times New Roman" w:hAnsi="Times New Roman" w:cs="Times New Roman"/>
          <w:sz w:val="24"/>
          <w:szCs w:val="24"/>
        </w:rPr>
        <w:t>.</w:t>
      </w:r>
    </w:p>
    <w:p w14:paraId="0629CDA0" w14:textId="77777777" w:rsidR="000B2D3D" w:rsidRDefault="000B2D3D">
      <w:pPr>
        <w:rPr>
          <w:rFonts w:ascii="Times New Roman" w:eastAsia="Times New Roman" w:hAnsi="Times New Roman" w:cs="Times New Roman"/>
          <w:sz w:val="24"/>
          <w:szCs w:val="24"/>
        </w:rPr>
      </w:pPr>
    </w:p>
    <w:p w14:paraId="6228444C" w14:textId="77777777" w:rsidR="000B2D3D" w:rsidRDefault="00000000">
      <w:pPr>
        <w:spacing w:after="0" w:line="240" w:lineRule="auto"/>
        <w:ind w:left="720" w:hanging="720"/>
      </w:pPr>
      <w:r>
        <w:rPr>
          <w:rFonts w:ascii="Times New Roman" w:eastAsia="Times New Roman" w:hAnsi="Times New Roman" w:cs="Times New Roman"/>
          <w:sz w:val="24"/>
          <w:szCs w:val="24"/>
        </w:rPr>
        <w:t xml:space="preserve">Datu, Jesus Alfonso D. 2018. “Everyday Discrimination, Negative Emotions, and Academic Achievement in Filipino Secondary School Students: Cross-sectional and Cross-lagged Panel Investigations.” </w:t>
      </w:r>
      <w:r>
        <w:rPr>
          <w:rFonts w:ascii="Times New Roman" w:eastAsia="Times New Roman" w:hAnsi="Times New Roman" w:cs="Times New Roman"/>
          <w:i/>
          <w:iCs/>
          <w:sz w:val="24"/>
          <w:szCs w:val="24"/>
        </w:rPr>
        <w:t>Journal of School Psychology</w:t>
      </w:r>
      <w:r>
        <w:rPr>
          <w:rFonts w:ascii="Times New Roman" w:eastAsia="Times New Roman" w:hAnsi="Times New Roman" w:cs="Times New Roman"/>
          <w:sz w:val="24"/>
          <w:szCs w:val="24"/>
        </w:rPr>
        <w:t xml:space="preserve"> 68: 195–205. </w:t>
      </w:r>
      <w:hyperlink r:id="rId17">
        <w:r>
          <w:rPr>
            <w:rStyle w:val="Hyperlink"/>
            <w:rFonts w:ascii="Times New Roman" w:eastAsia="Times New Roman" w:hAnsi="Times New Roman" w:cs="Times New Roman"/>
            <w:sz w:val="24"/>
            <w:szCs w:val="24"/>
          </w:rPr>
          <w:t>https://doi.org/10.1016/j.jsp.2018.04.001</w:t>
        </w:r>
      </w:hyperlink>
      <w:r>
        <w:rPr>
          <w:rFonts w:ascii="Times New Roman" w:eastAsia="Times New Roman" w:hAnsi="Times New Roman" w:cs="Times New Roman"/>
          <w:sz w:val="24"/>
          <w:szCs w:val="24"/>
        </w:rPr>
        <w:t>.</w:t>
      </w:r>
    </w:p>
    <w:p w14:paraId="0BCA0004" w14:textId="77777777" w:rsidR="000B2D3D" w:rsidRDefault="000B2D3D">
      <w:pPr>
        <w:rPr>
          <w:rFonts w:ascii="Times New Roman" w:eastAsia="Times New Roman" w:hAnsi="Times New Roman" w:cs="Times New Roman"/>
          <w:sz w:val="24"/>
          <w:szCs w:val="24"/>
        </w:rPr>
      </w:pPr>
    </w:p>
    <w:p w14:paraId="5B20A6C7"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Dayrit, Julienne Celina, and </w:t>
      </w:r>
      <w:proofErr w:type="spellStart"/>
      <w:r>
        <w:rPr>
          <w:rFonts w:ascii="Times New Roman" w:eastAsia="Times New Roman" w:hAnsi="Times New Roman" w:cs="Times New Roman"/>
          <w:sz w:val="24"/>
          <w:szCs w:val="24"/>
        </w:rPr>
        <w:t>Rowalt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Alibudbud</w:t>
      </w:r>
      <w:proofErr w:type="spellEnd"/>
      <w:r>
        <w:rPr>
          <w:rFonts w:ascii="Times New Roman" w:eastAsia="Times New Roman" w:hAnsi="Times New Roman" w:cs="Times New Roman"/>
          <w:sz w:val="24"/>
          <w:szCs w:val="24"/>
        </w:rPr>
        <w:t xml:space="preserve">. 2022. “The Unbearable Struggle for Beauty: Physical Appearance Perfectionism, Mental Health, and Discrimination Among Heterosexual Cisgender and Sexually Diverse Youth in the Philippines.” </w:t>
      </w:r>
      <w:r>
        <w:rPr>
          <w:rFonts w:ascii="Times New Roman" w:eastAsia="Times New Roman" w:hAnsi="Times New Roman" w:cs="Times New Roman"/>
          <w:i/>
          <w:iCs/>
          <w:sz w:val="24"/>
          <w:szCs w:val="24"/>
        </w:rPr>
        <w:t>Journal of LGBT Youth</w:t>
      </w:r>
      <w:r>
        <w:rPr>
          <w:rFonts w:ascii="Times New Roman" w:eastAsia="Times New Roman" w:hAnsi="Times New Roman" w:cs="Times New Roman"/>
          <w:sz w:val="24"/>
          <w:szCs w:val="24"/>
        </w:rPr>
        <w:t xml:space="preserve"> 20, no. 1: 179–97. </w:t>
      </w:r>
      <w:hyperlink r:id="rId18">
        <w:r>
          <w:rPr>
            <w:rStyle w:val="Hyperlink"/>
            <w:rFonts w:ascii="Times New Roman" w:eastAsia="Times New Roman" w:hAnsi="Times New Roman" w:cs="Times New Roman"/>
            <w:sz w:val="24"/>
            <w:szCs w:val="24"/>
          </w:rPr>
          <w:t>https://doi.org/10.1080/19361653.2022.2145404</w:t>
        </w:r>
      </w:hyperlink>
      <w:r>
        <w:rPr>
          <w:rFonts w:ascii="Times New Roman" w:eastAsia="Times New Roman" w:hAnsi="Times New Roman" w:cs="Times New Roman"/>
          <w:sz w:val="24"/>
          <w:szCs w:val="24"/>
        </w:rPr>
        <w:t>.</w:t>
      </w:r>
    </w:p>
    <w:p w14:paraId="33629BC0" w14:textId="77777777" w:rsidR="000B2D3D" w:rsidRDefault="000B2D3D">
      <w:pPr>
        <w:spacing w:after="0" w:line="240" w:lineRule="auto"/>
        <w:ind w:left="720" w:hanging="720"/>
        <w:rPr>
          <w:rFonts w:ascii="Times New Roman" w:eastAsia="Times New Roman" w:hAnsi="Times New Roman" w:cs="Times New Roman"/>
          <w:sz w:val="24"/>
          <w:szCs w:val="24"/>
        </w:rPr>
      </w:pPr>
    </w:p>
    <w:p w14:paraId="2F4DBAD4"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Family Code of the Philippines.</w:t>
      </w:r>
    </w:p>
    <w:p w14:paraId="1287D8BF" w14:textId="77777777" w:rsidR="000B2D3D" w:rsidRDefault="000B2D3D">
      <w:pPr>
        <w:rPr>
          <w:rFonts w:ascii="Times New Roman" w:eastAsia="Times New Roman" w:hAnsi="Times New Roman" w:cs="Times New Roman"/>
          <w:sz w:val="24"/>
          <w:szCs w:val="24"/>
        </w:rPr>
      </w:pPr>
    </w:p>
    <w:p w14:paraId="16839A76" w14:textId="77777777" w:rsidR="000B2D3D" w:rsidRDefault="00000000">
      <w:pPr>
        <w:spacing w:after="0" w:line="240" w:lineRule="auto"/>
        <w:ind w:left="720" w:hanging="720"/>
      </w:pPr>
      <w:r>
        <w:rPr>
          <w:rFonts w:ascii="Times New Roman" w:eastAsia="Times New Roman" w:hAnsi="Times New Roman" w:cs="Times New Roman"/>
          <w:sz w:val="24"/>
          <w:szCs w:val="24"/>
        </w:rPr>
        <w:lastRenderedPageBreak/>
        <w:t xml:space="preserve">GMA News. “Muslims Experience Workplace, Hiring Discrimination.” </w:t>
      </w:r>
      <w:r>
        <w:rPr>
          <w:rFonts w:ascii="Times New Roman" w:eastAsia="Times New Roman" w:hAnsi="Times New Roman" w:cs="Times New Roman"/>
          <w:i/>
          <w:iCs/>
          <w:sz w:val="24"/>
          <w:szCs w:val="24"/>
        </w:rPr>
        <w:t>GMA News Online</w:t>
      </w:r>
      <w:r>
        <w:rPr>
          <w:rFonts w:ascii="Times New Roman" w:eastAsia="Times New Roman" w:hAnsi="Times New Roman" w:cs="Times New Roman"/>
          <w:sz w:val="24"/>
          <w:szCs w:val="24"/>
        </w:rPr>
        <w:t xml:space="preserve">, August 2, 2017. </w:t>
      </w:r>
      <w:hyperlink r:id="rId19">
        <w:r>
          <w:rPr>
            <w:rStyle w:val="Hyperlink"/>
            <w:rFonts w:ascii="Times New Roman" w:eastAsia="Times New Roman" w:hAnsi="Times New Roman" w:cs="Times New Roman"/>
            <w:sz w:val="24"/>
            <w:szCs w:val="24"/>
          </w:rPr>
          <w:t>https://www.gmanetwork.com/news/topstories/nation/620441/muslims-experience-workplace-hiring-discrimination/story/</w:t>
        </w:r>
      </w:hyperlink>
      <w:r>
        <w:rPr>
          <w:rFonts w:ascii="Times New Roman" w:eastAsia="Times New Roman" w:hAnsi="Times New Roman" w:cs="Times New Roman"/>
          <w:sz w:val="24"/>
          <w:szCs w:val="24"/>
        </w:rPr>
        <w:t>.</w:t>
      </w:r>
    </w:p>
    <w:p w14:paraId="34B63077" w14:textId="77777777" w:rsidR="000B2D3D" w:rsidRDefault="000B2D3D">
      <w:pPr>
        <w:rPr>
          <w:rFonts w:ascii="Times New Roman" w:eastAsia="Times New Roman" w:hAnsi="Times New Roman" w:cs="Times New Roman"/>
          <w:sz w:val="24"/>
          <w:szCs w:val="24"/>
        </w:rPr>
      </w:pPr>
    </w:p>
    <w:p w14:paraId="6D167075" w14:textId="77777777" w:rsidR="000B2D3D" w:rsidRDefault="00000000">
      <w:pPr>
        <w:spacing w:after="0" w:line="240" w:lineRule="auto"/>
        <w:ind w:left="720" w:hanging="720"/>
      </w:pPr>
      <w:r>
        <w:rPr>
          <w:rFonts w:ascii="Times New Roman" w:eastAsia="Times New Roman" w:hAnsi="Times New Roman" w:cs="Times New Roman"/>
          <w:sz w:val="24"/>
          <w:szCs w:val="24"/>
        </w:rPr>
        <w:t xml:space="preserve">Handog, Marj Casal. “How Bad Is Ageism in PH? Survey Says 1 in 2 Women Refuse to Say Age.” RAPPLER, July 13, 2021. </w:t>
      </w:r>
      <w:hyperlink r:id="rId20">
        <w:r>
          <w:rPr>
            <w:rStyle w:val="Hyperlink"/>
            <w:rFonts w:ascii="Times New Roman" w:eastAsia="Times New Roman" w:hAnsi="Times New Roman" w:cs="Times New Roman"/>
            <w:sz w:val="24"/>
            <w:szCs w:val="24"/>
          </w:rPr>
          <w:t>https://www.rappler.com/brandrap/health-beauty-and-wellness/reasons-women-do-not-like-talking-about-age/</w:t>
        </w:r>
      </w:hyperlink>
      <w:r>
        <w:rPr>
          <w:rFonts w:ascii="Times New Roman" w:eastAsia="Times New Roman" w:hAnsi="Times New Roman" w:cs="Times New Roman"/>
          <w:sz w:val="24"/>
          <w:szCs w:val="24"/>
        </w:rPr>
        <w:t>.</w:t>
      </w:r>
    </w:p>
    <w:p w14:paraId="175C8225" w14:textId="77777777" w:rsidR="000B2D3D" w:rsidRDefault="000B2D3D">
      <w:pPr>
        <w:rPr>
          <w:rFonts w:ascii="Times New Roman" w:eastAsia="Times New Roman" w:hAnsi="Times New Roman" w:cs="Times New Roman"/>
          <w:sz w:val="24"/>
          <w:szCs w:val="24"/>
        </w:rPr>
      </w:pPr>
    </w:p>
    <w:p w14:paraId="2A0DD0CC"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Human Rights Watch. 2017. “</w:t>
      </w:r>
      <w:r>
        <w:rPr>
          <w:rFonts w:ascii="Times New Roman" w:eastAsia="Times New Roman" w:hAnsi="Times New Roman" w:cs="Times New Roman"/>
          <w:sz w:val="24"/>
          <w:szCs w:val="24"/>
        </w:rPr>
        <w:t xml:space="preserve">Just let us be: Discrimination against LGBT students in the Philippines.” Accessed August 17, 2024  </w:t>
      </w:r>
      <w:hyperlink r:id="rId21">
        <w:r>
          <w:rPr>
            <w:rStyle w:val="Hyperlink"/>
            <w:rFonts w:ascii="Times New Roman" w:eastAsia="Times New Roman" w:hAnsi="Times New Roman" w:cs="Times New Roman"/>
            <w:sz w:val="24"/>
            <w:szCs w:val="24"/>
          </w:rPr>
          <w:t>https://www.hrw.org/sites/default/files/report_pdf/philippineslgbt0617_web.pdf</w:t>
        </w:r>
      </w:hyperlink>
    </w:p>
    <w:p w14:paraId="2D8E6AB2" w14:textId="77777777" w:rsidR="000B2D3D" w:rsidRDefault="000B2D3D">
      <w:pPr>
        <w:spacing w:after="0" w:line="240" w:lineRule="auto"/>
        <w:ind w:left="720" w:hanging="720"/>
        <w:rPr>
          <w:rFonts w:ascii="Times New Roman" w:eastAsia="Times New Roman" w:hAnsi="Times New Roman" w:cs="Times New Roman"/>
          <w:sz w:val="24"/>
          <w:szCs w:val="24"/>
        </w:rPr>
      </w:pPr>
    </w:p>
    <w:p w14:paraId="3A26AEAF" w14:textId="77777777" w:rsidR="000B2D3D" w:rsidRDefault="000B2D3D">
      <w:pPr>
        <w:spacing w:after="0" w:line="240" w:lineRule="auto"/>
        <w:ind w:left="720" w:hanging="720"/>
        <w:rPr>
          <w:rFonts w:ascii="Times New Roman" w:eastAsia="Times New Roman" w:hAnsi="Times New Roman" w:cs="Times New Roman"/>
          <w:sz w:val="24"/>
          <w:szCs w:val="24"/>
        </w:rPr>
      </w:pPr>
    </w:p>
    <w:p w14:paraId="6DEA7CF5"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International Alert (June 2018). “Muslim Youth and Women Break Fast Together to Fight</w:t>
      </w:r>
      <w:r>
        <w:rPr>
          <w:rFonts w:ascii="Times New Roman" w:eastAsia="Times New Roman" w:hAnsi="Times New Roman" w:cs="Times New Roman"/>
          <w:sz w:val="24"/>
          <w:szCs w:val="24"/>
        </w:rPr>
        <w:t xml:space="preserve"> Discrimination.” </w:t>
      </w:r>
      <w:r>
        <w:rPr>
          <w:rFonts w:ascii="Times New Roman" w:eastAsia="Times New Roman" w:hAnsi="Times New Roman" w:cs="Times New Roman"/>
          <w:color w:val="000000" w:themeColor="text1"/>
          <w:sz w:val="24"/>
          <w:szCs w:val="24"/>
        </w:rPr>
        <w:t>https://www.international-alert.org/stories/muslim-youth-and-women-break-fast-together-fight-discrimination-philippines/</w:t>
      </w:r>
    </w:p>
    <w:p w14:paraId="03BD72CC" w14:textId="77777777" w:rsidR="000B2D3D" w:rsidRDefault="000B2D3D">
      <w:pPr>
        <w:rPr>
          <w:rFonts w:ascii="Times New Roman" w:eastAsia="Times New Roman" w:hAnsi="Times New Roman" w:cs="Times New Roman"/>
          <w:color w:val="000000" w:themeColor="text1"/>
          <w:sz w:val="24"/>
          <w:szCs w:val="24"/>
        </w:rPr>
      </w:pPr>
    </w:p>
    <w:p w14:paraId="3E0F428D"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Seema, Emilie </w:t>
      </w:r>
      <w:proofErr w:type="spellStart"/>
      <w:r>
        <w:rPr>
          <w:rFonts w:ascii="Times New Roman" w:eastAsia="Times New Roman" w:hAnsi="Times New Roman" w:cs="Times New Roman"/>
          <w:sz w:val="24"/>
          <w:szCs w:val="24"/>
        </w:rPr>
        <w:t>Combaz</w:t>
      </w:r>
      <w:proofErr w:type="spellEnd"/>
      <w:r>
        <w:rPr>
          <w:rFonts w:ascii="Times New Roman" w:eastAsia="Times New Roman" w:hAnsi="Times New Roman" w:cs="Times New Roman"/>
          <w:sz w:val="24"/>
          <w:szCs w:val="24"/>
        </w:rPr>
        <w:t xml:space="preserve"> and Fraser, E. McAslan 2015. “Social Exclusion: Topic Guide.” Revised edition. Birmingham, UK: GSDRC, University of Birmingham. Accessed August 17, 2024 </w:t>
      </w:r>
      <w:hyperlink r:id="rId22">
        <w:r>
          <w:rPr>
            <w:rStyle w:val="Hyperlink"/>
            <w:rFonts w:ascii="Times New Roman" w:eastAsia="Times New Roman" w:hAnsi="Times New Roman" w:cs="Times New Roman"/>
            <w:sz w:val="24"/>
            <w:szCs w:val="24"/>
          </w:rPr>
          <w:t>https://gsdrc.org/wp-content/uploads/2015/08/SocialExclusion.pdf</w:t>
        </w:r>
      </w:hyperlink>
    </w:p>
    <w:p w14:paraId="54446907" w14:textId="77777777" w:rsidR="000B2D3D" w:rsidRDefault="000B2D3D">
      <w:pPr>
        <w:spacing w:after="0" w:line="240" w:lineRule="auto"/>
        <w:ind w:left="720" w:hanging="720"/>
        <w:rPr>
          <w:rFonts w:ascii="Times New Roman" w:eastAsia="Times New Roman" w:hAnsi="Times New Roman" w:cs="Times New Roman"/>
          <w:sz w:val="24"/>
          <w:szCs w:val="24"/>
        </w:rPr>
      </w:pPr>
    </w:p>
    <w:p w14:paraId="02E7B62F"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Kobayashi, Vladimer, et al. 2024.” Understanding </w:t>
      </w:r>
      <w:proofErr w:type="spellStart"/>
      <w:r>
        <w:rPr>
          <w:rFonts w:ascii="Times New Roman" w:eastAsia="Times New Roman" w:hAnsi="Times New Roman" w:cs="Times New Roman"/>
          <w:sz w:val="24"/>
          <w:szCs w:val="24"/>
        </w:rPr>
        <w:t>pakikipagkapwa</w:t>
      </w:r>
      <w:proofErr w:type="spellEnd"/>
      <w:r>
        <w:rPr>
          <w:rFonts w:ascii="Times New Roman" w:eastAsia="Times New Roman" w:hAnsi="Times New Roman" w:cs="Times New Roman"/>
          <w:sz w:val="24"/>
          <w:szCs w:val="24"/>
        </w:rPr>
        <w:t xml:space="preserve"> through analytics: Exploring Filipino relational communication in online spaces.” A discussion paper published by the University of the Philippines Center for Integrative and Development Studies.</w:t>
      </w:r>
    </w:p>
    <w:p w14:paraId="0275C70F" w14:textId="77777777" w:rsidR="000B2D3D" w:rsidRDefault="000B2D3D">
      <w:pPr>
        <w:spacing w:after="0" w:line="240" w:lineRule="auto"/>
        <w:ind w:left="720" w:hanging="720"/>
        <w:rPr>
          <w:rFonts w:ascii="Times New Roman" w:eastAsia="Times New Roman" w:hAnsi="Times New Roman" w:cs="Times New Roman"/>
          <w:sz w:val="24"/>
          <w:szCs w:val="24"/>
        </w:rPr>
      </w:pPr>
    </w:p>
    <w:p w14:paraId="0963C94C" w14:textId="77777777" w:rsidR="000B2D3D" w:rsidRDefault="00000000">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Lavides</w:t>
      </w:r>
      <w:proofErr w:type="spellEnd"/>
      <w:r>
        <w:rPr>
          <w:rFonts w:ascii="Times New Roman" w:eastAsia="Times New Roman" w:hAnsi="Times New Roman" w:cs="Times New Roman"/>
          <w:sz w:val="24"/>
          <w:szCs w:val="24"/>
        </w:rPr>
        <w:t xml:space="preserve">, Maria Margarita R. 2024. “Discrimination experienced by biracial children in Angeles City, Philippines.” </w:t>
      </w:r>
      <w:r>
        <w:rPr>
          <w:rFonts w:ascii="Times New Roman" w:eastAsia="Times New Roman" w:hAnsi="Times New Roman" w:cs="Times New Roman"/>
          <w:i/>
          <w:iCs/>
          <w:sz w:val="24"/>
          <w:szCs w:val="24"/>
        </w:rPr>
        <w:t xml:space="preserve">Khazanah </w:t>
      </w:r>
      <w:proofErr w:type="spellStart"/>
      <w:r>
        <w:rPr>
          <w:rFonts w:ascii="Times New Roman" w:eastAsia="Times New Roman" w:hAnsi="Times New Roman" w:cs="Times New Roman"/>
          <w:i/>
          <w:iCs/>
          <w:sz w:val="24"/>
          <w:szCs w:val="24"/>
        </w:rPr>
        <w:t>Sosial</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Vol. 6 No 1 pages 120-131, DOI:10.15575/</w:t>
      </w:r>
      <w:proofErr w:type="gramStart"/>
      <w:r>
        <w:rPr>
          <w:rFonts w:ascii="Times New Roman" w:eastAsia="Times New Roman" w:hAnsi="Times New Roman" w:cs="Times New Roman"/>
          <w:sz w:val="24"/>
          <w:szCs w:val="24"/>
        </w:rPr>
        <w:t>ks.v</w:t>
      </w:r>
      <w:proofErr w:type="gramEnd"/>
      <w:r>
        <w:rPr>
          <w:rFonts w:ascii="Times New Roman" w:eastAsia="Times New Roman" w:hAnsi="Times New Roman" w:cs="Times New Roman"/>
          <w:sz w:val="24"/>
          <w:szCs w:val="24"/>
        </w:rPr>
        <w:t xml:space="preserve">6i1.33776 </w:t>
      </w:r>
    </w:p>
    <w:p w14:paraId="5EAB4768" w14:textId="77777777" w:rsidR="000B2D3D" w:rsidRDefault="000B2D3D">
      <w:pPr>
        <w:spacing w:after="0" w:line="240" w:lineRule="auto"/>
        <w:ind w:left="720" w:hanging="720"/>
        <w:rPr>
          <w:rFonts w:ascii="Times New Roman" w:eastAsia="Times New Roman" w:hAnsi="Times New Roman" w:cs="Times New Roman"/>
          <w:sz w:val="24"/>
          <w:szCs w:val="24"/>
        </w:rPr>
      </w:pPr>
    </w:p>
    <w:p w14:paraId="48FA0931" w14:textId="77777777" w:rsidR="000B2D3D" w:rsidRDefault="00000000">
      <w:pPr>
        <w:spacing w:after="0" w:line="240" w:lineRule="auto"/>
        <w:ind w:left="720" w:hanging="72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Mrakovcic</w:t>
      </w:r>
      <w:proofErr w:type="spellEnd"/>
      <w:r>
        <w:rPr>
          <w:rFonts w:ascii="Times New Roman" w:eastAsia="Times New Roman" w:hAnsi="Times New Roman" w:cs="Times New Roman"/>
          <w:sz w:val="24"/>
          <w:szCs w:val="24"/>
        </w:rPr>
        <w:t xml:space="preserve">, Emily. 2024. “HIV in the Philippines: A persisting public health crisis closely tied to social stigma.” Pages 61-69. </w:t>
      </w:r>
      <w:r>
        <w:rPr>
          <w:rFonts w:ascii="Times New Roman" w:eastAsia="Times New Roman" w:hAnsi="Times New Roman" w:cs="Times New Roman"/>
          <w:i/>
          <w:iCs/>
          <w:sz w:val="24"/>
          <w:szCs w:val="24"/>
        </w:rPr>
        <w:t>Brown Undergraduate Journal of Public Health.</w:t>
      </w:r>
      <w:r>
        <w:rPr>
          <w:rFonts w:ascii="Times New Roman" w:eastAsia="Times New Roman" w:hAnsi="Times New Roman" w:cs="Times New Roman"/>
          <w:sz w:val="24"/>
          <w:szCs w:val="24"/>
        </w:rPr>
        <w:t xml:space="preserve"> April 2023/ Issue 3. Accessed 17 August 2024 https://bpb-us-w2.wpmucdn.com/sites.brown.edu/dist/e/218/files/2024/04/BUJPH-2024-bda8dd60a1079393.pdf</w:t>
      </w:r>
    </w:p>
    <w:p w14:paraId="638F547B" w14:textId="77777777" w:rsidR="000B2D3D" w:rsidRDefault="000B2D3D">
      <w:pPr>
        <w:spacing w:after="0"/>
        <w:rPr>
          <w:rFonts w:ascii="Times New Roman" w:eastAsia="Times New Roman" w:hAnsi="Times New Roman" w:cs="Times New Roman"/>
          <w:sz w:val="24"/>
          <w:szCs w:val="24"/>
        </w:rPr>
      </w:pPr>
    </w:p>
    <w:p w14:paraId="2BD628DC" w14:textId="6C065C04" w:rsidR="00B615EF" w:rsidRDefault="00000000">
      <w:pPr>
        <w:spacing w:after="0" w:line="240" w:lineRule="auto"/>
        <w:ind w:left="720" w:hanging="720"/>
        <w:rPr>
          <w:rStyle w:val="Hyperlink"/>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themeColor="text1"/>
          <w:sz w:val="24"/>
          <w:szCs w:val="24"/>
        </w:rPr>
        <w:t>Organisation</w:t>
      </w:r>
      <w:proofErr w:type="spellEnd"/>
      <w:r>
        <w:rPr>
          <w:rFonts w:ascii="Times New Roman" w:eastAsia="Times New Roman" w:hAnsi="Times New Roman" w:cs="Times New Roman"/>
          <w:color w:val="000000" w:themeColor="text1"/>
          <w:sz w:val="24"/>
          <w:szCs w:val="24"/>
        </w:rPr>
        <w:t xml:space="preserve"> for Economic Cooperation and Development. “Discrimination in the family.”</w:t>
      </w:r>
      <w:r>
        <w:rPr>
          <w:rFonts w:ascii="Times New Roman" w:eastAsia="Times New Roman" w:hAnsi="Times New Roman" w:cs="Times New Roman"/>
          <w:sz w:val="24"/>
          <w:szCs w:val="24"/>
        </w:rPr>
        <w:t xml:space="preserve"> n.d.</w:t>
      </w:r>
      <w:r>
        <w:rPr>
          <w:rFonts w:ascii="Times New Roman" w:eastAsia="Times New Roman" w:hAnsi="Times New Roman" w:cs="Times New Roman"/>
          <w:color w:val="000000" w:themeColor="text1"/>
          <w:sz w:val="24"/>
          <w:szCs w:val="24"/>
        </w:rPr>
        <w:t xml:space="preserve"> </w:t>
      </w:r>
      <w:hyperlink r:id="rId23">
        <w:r>
          <w:rPr>
            <w:rStyle w:val="Hyperlink"/>
            <w:rFonts w:ascii="Times New Roman" w:eastAsia="Times New Roman" w:hAnsi="Times New Roman" w:cs="Times New Roman"/>
            <w:sz w:val="24"/>
            <w:szCs w:val="24"/>
          </w:rPr>
          <w:t>https://www.oecd.org/en/data/indicators/discrimination-in-the-family.html</w:t>
        </w:r>
      </w:hyperlink>
    </w:p>
    <w:p w14:paraId="797ACB52" w14:textId="77777777" w:rsidR="00B615EF" w:rsidRDefault="00B615EF">
      <w:pPr>
        <w:spacing w:after="0" w:line="240" w:lineRule="auto"/>
        <w:ind w:left="720" w:hanging="720"/>
        <w:rPr>
          <w:rFonts w:ascii="Times New Roman" w:eastAsia="Times New Roman" w:hAnsi="Times New Roman" w:cs="Times New Roman"/>
          <w:sz w:val="24"/>
          <w:szCs w:val="24"/>
        </w:rPr>
      </w:pPr>
    </w:p>
    <w:p w14:paraId="29E1674F" w14:textId="77313C08" w:rsidR="00B615EF" w:rsidRDefault="00B615EF" w:rsidP="00B615EF">
      <w:pPr>
        <w:spacing w:after="0"/>
        <w:ind w:left="720" w:hanging="720"/>
        <w:jc w:val="both"/>
        <w:rPr>
          <w:rFonts w:ascii="Times New Roman" w:eastAsia="Times New Roman" w:hAnsi="Times New Roman" w:cs="Times New Roman"/>
          <w:color w:val="000000" w:themeColor="text1"/>
          <w:sz w:val="24"/>
          <w:szCs w:val="24"/>
        </w:rPr>
      </w:pPr>
      <w:r w:rsidRPr="00B615EF">
        <w:rPr>
          <w:rFonts w:ascii="Times New Roman" w:eastAsia="Times New Roman" w:hAnsi="Times New Roman" w:cs="Times New Roman"/>
          <w:color w:val="000000" w:themeColor="text1"/>
          <w:sz w:val="24"/>
          <w:szCs w:val="24"/>
        </w:rPr>
        <w:t xml:space="preserve">“Pass the Comprehensive Anti - Discrimination Bill - Amnesty Philippines.” 2021. Amnesty Philippines. September 24, 2021. </w:t>
      </w:r>
      <w:hyperlink r:id="rId24" w:history="1">
        <w:r w:rsidRPr="00A90499">
          <w:rPr>
            <w:rStyle w:val="Hyperlink"/>
            <w:rFonts w:ascii="Times New Roman" w:eastAsia="Times New Roman" w:hAnsi="Times New Roman" w:cs="Times New Roman"/>
            <w:sz w:val="24"/>
            <w:szCs w:val="24"/>
          </w:rPr>
          <w:t>https://www.amnesty.org.ph/2020/06/pass-the-comprehensive-anti-discrimination-bill/</w:t>
        </w:r>
      </w:hyperlink>
      <w:r w:rsidRPr="00B615EF">
        <w:rPr>
          <w:rFonts w:ascii="Times New Roman" w:eastAsia="Times New Roman" w:hAnsi="Times New Roman" w:cs="Times New Roman"/>
          <w:color w:val="000000" w:themeColor="text1"/>
          <w:sz w:val="24"/>
          <w:szCs w:val="24"/>
        </w:rPr>
        <w:t>.</w:t>
      </w:r>
    </w:p>
    <w:p w14:paraId="573D2664" w14:textId="77777777" w:rsidR="00B615EF" w:rsidRDefault="00B615EF">
      <w:pPr>
        <w:spacing w:after="0"/>
        <w:jc w:val="both"/>
        <w:rPr>
          <w:rFonts w:ascii="Times New Roman" w:eastAsia="Times New Roman" w:hAnsi="Times New Roman" w:cs="Times New Roman"/>
          <w:color w:val="000000" w:themeColor="text1"/>
          <w:sz w:val="24"/>
          <w:szCs w:val="24"/>
        </w:rPr>
      </w:pPr>
    </w:p>
    <w:p w14:paraId="38A027FE" w14:textId="77777777" w:rsidR="000B2D3D" w:rsidRDefault="00000000">
      <w:pPr>
        <w:spacing w:after="0" w:line="240" w:lineRule="auto"/>
        <w:ind w:left="720" w:hanging="720"/>
      </w:pPr>
      <w:r>
        <w:rPr>
          <w:rFonts w:ascii="Times New Roman" w:eastAsia="Times New Roman" w:hAnsi="Times New Roman" w:cs="Times New Roman"/>
          <w:sz w:val="24"/>
          <w:szCs w:val="24"/>
        </w:rPr>
        <w:lastRenderedPageBreak/>
        <w:t xml:space="preserve">Pertierra, Anna Christina. “Philippines Beyond Clichés Series 1 #1: Celebrity Culture - New Mandala.” </w:t>
      </w:r>
      <w:r>
        <w:rPr>
          <w:rFonts w:ascii="Times New Roman" w:eastAsia="Times New Roman" w:hAnsi="Times New Roman" w:cs="Times New Roman"/>
          <w:i/>
          <w:iCs/>
          <w:sz w:val="24"/>
          <w:szCs w:val="24"/>
        </w:rPr>
        <w:t>New Mandala</w:t>
      </w:r>
      <w:r>
        <w:rPr>
          <w:rFonts w:ascii="Times New Roman" w:eastAsia="Times New Roman" w:hAnsi="Times New Roman" w:cs="Times New Roman"/>
          <w:sz w:val="24"/>
          <w:szCs w:val="24"/>
        </w:rPr>
        <w:t xml:space="preserve">, May 4, 2020. </w:t>
      </w:r>
      <w:r>
        <w:rPr>
          <w:rFonts w:ascii="Times New Roman" w:eastAsia="Times New Roman" w:hAnsi="Times New Roman" w:cs="Times New Roman"/>
          <w:color w:val="000000" w:themeColor="text1"/>
          <w:sz w:val="24"/>
          <w:szCs w:val="24"/>
        </w:rPr>
        <w:t xml:space="preserve">Accessed 24 Sept. 2023 </w:t>
      </w:r>
      <w:hyperlink r:id="rId25">
        <w:r>
          <w:rPr>
            <w:rStyle w:val="Hyperlink"/>
            <w:rFonts w:ascii="Times New Roman" w:eastAsia="Times New Roman" w:hAnsi="Times New Roman" w:cs="Times New Roman"/>
            <w:sz w:val="24"/>
            <w:szCs w:val="24"/>
          </w:rPr>
          <w:t>https://www.newmandala.org/philippines-beyond-cliches-series-2-1-celebrity-culture/</w:t>
        </w:r>
      </w:hyperlink>
      <w:r>
        <w:rPr>
          <w:rFonts w:ascii="Times New Roman" w:eastAsia="Times New Roman" w:hAnsi="Times New Roman" w:cs="Times New Roman"/>
          <w:sz w:val="24"/>
          <w:szCs w:val="24"/>
        </w:rPr>
        <w:t>.</w:t>
      </w:r>
    </w:p>
    <w:p w14:paraId="7BA3B942" w14:textId="77777777" w:rsidR="000B2D3D" w:rsidRDefault="000B2D3D">
      <w:pPr>
        <w:spacing w:after="0"/>
        <w:rPr>
          <w:rFonts w:ascii="Times New Roman" w:eastAsia="Times New Roman" w:hAnsi="Times New Roman" w:cs="Times New Roman"/>
          <w:color w:val="000000" w:themeColor="text1"/>
          <w:sz w:val="24"/>
          <w:szCs w:val="24"/>
        </w:rPr>
      </w:pPr>
    </w:p>
    <w:p w14:paraId="6E54CD0F" w14:textId="77777777" w:rsidR="000B2D3D" w:rsidRDefault="00000000">
      <w:pPr>
        <w:spacing w:after="0" w:line="240" w:lineRule="auto"/>
        <w:ind w:left="720" w:hanging="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Philippine Commission on Women. 2019. “</w:t>
      </w:r>
      <w:r>
        <w:rPr>
          <w:rFonts w:ascii="Times New Roman" w:eastAsia="Times New Roman" w:hAnsi="Times New Roman" w:cs="Times New Roman"/>
          <w:color w:val="000000" w:themeColor="text1"/>
          <w:sz w:val="24"/>
          <w:szCs w:val="24"/>
        </w:rPr>
        <w:t xml:space="preserve">Ensuring Women’s Equal Rights in Marriage and Family Relations.” </w:t>
      </w:r>
      <w:hyperlink r:id="rId26">
        <w:r>
          <w:rPr>
            <w:rStyle w:val="Hyperlink"/>
            <w:rFonts w:ascii="Times New Roman" w:eastAsia="Times New Roman" w:hAnsi="Times New Roman" w:cs="Times New Roman"/>
            <w:color w:val="000000" w:themeColor="text1"/>
            <w:sz w:val="24"/>
            <w:szCs w:val="24"/>
            <w:u w:val="none"/>
          </w:rPr>
          <w:t>https://pcw.gov.ph/assets/files/2019/10/PCW-WPLA-PB-03-Ensuring-Womens-Equal-Rights-in-Marriage-and-Family-Relations-AEB.pdf</w:t>
        </w:r>
      </w:hyperlink>
    </w:p>
    <w:p w14:paraId="5E502282" w14:textId="77777777" w:rsidR="000B2D3D" w:rsidRDefault="000B2D3D">
      <w:pPr>
        <w:spacing w:after="0"/>
        <w:jc w:val="both"/>
        <w:rPr>
          <w:rFonts w:ascii="Times New Roman" w:eastAsia="Times New Roman" w:hAnsi="Times New Roman" w:cs="Times New Roman"/>
          <w:sz w:val="24"/>
          <w:szCs w:val="24"/>
        </w:rPr>
      </w:pPr>
    </w:p>
    <w:p w14:paraId="79CBA425" w14:textId="77777777" w:rsidR="000B2D3D"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Philippine Statistics Authority. “Religious Affiliation in the Philippines (2020 Census of Population and Housing).” February 22, 2023. </w:t>
      </w:r>
      <w:hyperlink r:id="rId27">
        <w:r>
          <w:rPr>
            <w:rStyle w:val="Hyperlink"/>
            <w:rFonts w:ascii="Times New Roman" w:eastAsia="Times New Roman" w:hAnsi="Times New Roman" w:cs="Times New Roman"/>
            <w:color w:val="auto"/>
            <w:sz w:val="24"/>
            <w:szCs w:val="24"/>
            <w:u w:val="none"/>
          </w:rPr>
          <w:t>https://psa.gov.ph/content/religious-affiliation-philippines-2020-census-population-and-housing</w:t>
        </w:r>
      </w:hyperlink>
      <w:r>
        <w:rPr>
          <w:rFonts w:ascii="Times New Roman" w:eastAsia="Times New Roman" w:hAnsi="Times New Roman" w:cs="Times New Roman"/>
          <w:sz w:val="24"/>
          <w:szCs w:val="24"/>
        </w:rPr>
        <w:t>.</w:t>
      </w:r>
    </w:p>
    <w:p w14:paraId="03381DD9" w14:textId="77777777" w:rsidR="000B2D3D" w:rsidRDefault="000B2D3D">
      <w:pPr>
        <w:spacing w:after="0"/>
        <w:jc w:val="both"/>
        <w:rPr>
          <w:rFonts w:ascii="Times New Roman" w:eastAsia="Times New Roman" w:hAnsi="Times New Roman" w:cs="Times New Roman"/>
          <w:sz w:val="24"/>
          <w:szCs w:val="24"/>
        </w:rPr>
      </w:pPr>
    </w:p>
    <w:p w14:paraId="279E93C6" w14:textId="77777777" w:rsidR="000B2D3D" w:rsidRDefault="00000000">
      <w:pPr>
        <w:spacing w:after="0" w:line="240" w:lineRule="auto"/>
        <w:ind w:left="720" w:hanging="720"/>
        <w:jc w:val="both"/>
      </w:pPr>
      <w:proofErr w:type="spellStart"/>
      <w:r>
        <w:rPr>
          <w:rFonts w:ascii="Times New Roman" w:eastAsia="Times New Roman" w:hAnsi="Times New Roman" w:cs="Times New Roman"/>
          <w:sz w:val="24"/>
          <w:szCs w:val="24"/>
        </w:rPr>
        <w:t>Pirchio</w:t>
      </w:r>
      <w:proofErr w:type="spellEnd"/>
      <w:r>
        <w:rPr>
          <w:rFonts w:ascii="Times New Roman" w:eastAsia="Times New Roman" w:hAnsi="Times New Roman" w:cs="Times New Roman"/>
          <w:sz w:val="24"/>
          <w:szCs w:val="24"/>
        </w:rPr>
        <w:t xml:space="preserve">, Sabine, et al. 2018. “A Chip off the Old Block: Parents’ Subtle Ethnic Prejudice Predicts Children’s Implicit Prejudice.” </w:t>
      </w:r>
      <w:r>
        <w:rPr>
          <w:rFonts w:ascii="Times New Roman" w:eastAsia="Times New Roman" w:hAnsi="Times New Roman" w:cs="Times New Roman"/>
          <w:i/>
          <w:iCs/>
          <w:sz w:val="24"/>
          <w:szCs w:val="24"/>
        </w:rPr>
        <w:t xml:space="preserve">Frontiers in Psychology, </w:t>
      </w:r>
      <w:r>
        <w:rPr>
          <w:rFonts w:ascii="Times New Roman" w:eastAsia="Times New Roman" w:hAnsi="Times New Roman" w:cs="Times New Roman"/>
          <w:sz w:val="24"/>
          <w:szCs w:val="24"/>
        </w:rPr>
        <w:t xml:space="preserve">9, 110. </w:t>
      </w:r>
      <w:hyperlink r:id="rId28">
        <w:r>
          <w:rPr>
            <w:rStyle w:val="Hyperlink"/>
            <w:rFonts w:ascii="Times New Roman" w:eastAsia="Times New Roman" w:hAnsi="Times New Roman" w:cs="Times New Roman"/>
            <w:color w:val="auto"/>
            <w:sz w:val="24"/>
            <w:szCs w:val="24"/>
            <w:u w:val="none"/>
          </w:rPr>
          <w:t>https://doi.org/10.3389/fpsyg.2018.00110</w:t>
        </w:r>
      </w:hyperlink>
      <w:r>
        <w:rPr>
          <w:rFonts w:ascii="Times New Roman" w:eastAsia="Times New Roman" w:hAnsi="Times New Roman" w:cs="Times New Roman"/>
          <w:sz w:val="24"/>
          <w:szCs w:val="24"/>
        </w:rPr>
        <w:t>.</w:t>
      </w:r>
    </w:p>
    <w:p w14:paraId="515DB6C9" w14:textId="77777777" w:rsidR="000B2D3D" w:rsidRDefault="000B2D3D">
      <w:pPr>
        <w:spacing w:after="0"/>
        <w:jc w:val="both"/>
        <w:rPr>
          <w:rFonts w:ascii="Times New Roman" w:eastAsia="Times New Roman" w:hAnsi="Times New Roman" w:cs="Times New Roman"/>
          <w:sz w:val="24"/>
          <w:szCs w:val="24"/>
        </w:rPr>
      </w:pPr>
    </w:p>
    <w:p w14:paraId="38106E8C"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Republic of the Philippines. “An Act to Recognize, </w:t>
      </w:r>
      <w:proofErr w:type="spellStart"/>
      <w:r>
        <w:rPr>
          <w:rFonts w:ascii="Times New Roman" w:eastAsia="Times New Roman" w:hAnsi="Times New Roman" w:cs="Times New Roman"/>
          <w:color w:val="000000" w:themeColor="text1"/>
          <w:sz w:val="24"/>
          <w:szCs w:val="24"/>
        </w:rPr>
        <w:t>Protext</w:t>
      </w:r>
      <w:proofErr w:type="spellEnd"/>
      <w:r>
        <w:rPr>
          <w:rFonts w:ascii="Times New Roman" w:eastAsia="Times New Roman" w:hAnsi="Times New Roman" w:cs="Times New Roman"/>
          <w:color w:val="000000" w:themeColor="text1"/>
          <w:sz w:val="24"/>
          <w:szCs w:val="24"/>
        </w:rPr>
        <w:t xml:space="preserve"> and Promote the Rights of Indigenous Cultural Communities/Indigenous Peoples, creating a National Commission on Indigenous Peoples, Establishing Implementing Mechanisms, Appropriate Funds Therefor, and for Other Purposes.”</w:t>
      </w:r>
      <w:r>
        <w:rPr>
          <w:rFonts w:ascii="Times New Roman" w:eastAsia="Times New Roman" w:hAnsi="Times New Roman" w:cs="Times New Roman"/>
          <w:sz w:val="24"/>
          <w:szCs w:val="24"/>
        </w:rPr>
        <w:t xml:space="preserve"> October 29, 1997. </w:t>
      </w:r>
      <w:r>
        <w:rPr>
          <w:rFonts w:ascii="Times New Roman" w:eastAsia="Times New Roman" w:hAnsi="Times New Roman" w:cs="Times New Roman"/>
          <w:color w:val="000000" w:themeColor="text1"/>
          <w:sz w:val="24"/>
          <w:szCs w:val="24"/>
        </w:rPr>
        <w:t>https://www.officialgazette.gov.ph/1997/10/29/republic-act-no-8371/</w:t>
      </w:r>
    </w:p>
    <w:p w14:paraId="76378996" w14:textId="77777777" w:rsidR="000B2D3D" w:rsidRDefault="000B2D3D">
      <w:pPr>
        <w:spacing w:after="0" w:line="240" w:lineRule="auto"/>
        <w:ind w:left="720" w:hanging="720"/>
        <w:jc w:val="both"/>
        <w:rPr>
          <w:rFonts w:ascii="Times New Roman" w:eastAsia="Times New Roman" w:hAnsi="Times New Roman" w:cs="Times New Roman"/>
          <w:sz w:val="24"/>
          <w:szCs w:val="24"/>
        </w:rPr>
      </w:pPr>
    </w:p>
    <w:p w14:paraId="0E2174A6" w14:textId="77777777" w:rsidR="000B2D3D"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Saludes, Mark. 2020. “Young Filipino Muslims Feel Discriminated Against because of Religion.” </w:t>
      </w:r>
      <w:proofErr w:type="spellStart"/>
      <w:r>
        <w:rPr>
          <w:rFonts w:ascii="Times New Roman" w:eastAsia="Times New Roman" w:hAnsi="Times New Roman" w:cs="Times New Roman"/>
          <w:i/>
          <w:iCs/>
          <w:sz w:val="24"/>
          <w:szCs w:val="24"/>
        </w:rPr>
        <w:t>Licas</w:t>
      </w:r>
      <w:proofErr w:type="spellEnd"/>
      <w:r>
        <w:rPr>
          <w:rFonts w:ascii="Times New Roman" w:eastAsia="Times New Roman" w:hAnsi="Times New Roman" w:cs="Times New Roman"/>
          <w:i/>
          <w:iCs/>
          <w:sz w:val="24"/>
          <w:szCs w:val="24"/>
        </w:rPr>
        <w:t xml:space="preserve"> News Philippines</w:t>
      </w:r>
      <w:r>
        <w:rPr>
          <w:rFonts w:ascii="Times New Roman" w:eastAsia="Times New Roman" w:hAnsi="Times New Roman" w:cs="Times New Roman"/>
          <w:sz w:val="24"/>
          <w:szCs w:val="24"/>
        </w:rPr>
        <w:t xml:space="preserve">. </w:t>
      </w:r>
      <w:hyperlink r:id="rId29">
        <w:r>
          <w:rPr>
            <w:rStyle w:val="Hyperlink"/>
            <w:rFonts w:ascii="Times New Roman" w:eastAsia="Times New Roman" w:hAnsi="Times New Roman" w:cs="Times New Roman"/>
            <w:sz w:val="24"/>
            <w:szCs w:val="24"/>
          </w:rPr>
          <w:t>https://philippines.licas.news/2020/06/26/survey-young-filipino-muslims-feel-discriminated-against-because-of-religion/</w:t>
        </w:r>
      </w:hyperlink>
      <w:r>
        <w:rPr>
          <w:rFonts w:ascii="Times New Roman" w:eastAsia="Times New Roman" w:hAnsi="Times New Roman" w:cs="Times New Roman"/>
          <w:sz w:val="24"/>
          <w:szCs w:val="24"/>
        </w:rPr>
        <w:t>.</w:t>
      </w:r>
    </w:p>
    <w:p w14:paraId="38859671" w14:textId="77777777" w:rsidR="000B2D3D" w:rsidRDefault="000B2D3D">
      <w:pPr>
        <w:shd w:val="clear" w:color="auto" w:fill="FFFFFF" w:themeFill="background1"/>
        <w:spacing w:after="0"/>
        <w:jc w:val="both"/>
        <w:rPr>
          <w:rFonts w:ascii="Times New Roman" w:eastAsia="Times New Roman" w:hAnsi="Times New Roman" w:cs="Times New Roman"/>
          <w:color w:val="000000" w:themeColor="text1"/>
          <w:sz w:val="24"/>
          <w:szCs w:val="24"/>
        </w:rPr>
      </w:pPr>
    </w:p>
    <w:p w14:paraId="60982E53" w14:textId="77777777" w:rsidR="000B2D3D" w:rsidRDefault="00000000">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Nations Population Fund. 2024. “Maguindanao youth spearhead campaign against child marriage.” [25 August 2024]  </w:t>
      </w:r>
      <w:hyperlink r:id="rId30" w:anchor=":~:text=Although%20the%20Philippines%20now%20has,CEFM)%2C%20especially%20in%20Mindanao">
        <w:r>
          <w:rPr>
            <w:rStyle w:val="Hyperlink"/>
            <w:rFonts w:ascii="Times New Roman" w:eastAsia="Times New Roman" w:hAnsi="Times New Roman" w:cs="Times New Roman"/>
            <w:color w:val="auto"/>
            <w:sz w:val="24"/>
            <w:szCs w:val="24"/>
            <w:u w:val="none"/>
          </w:rPr>
          <w:t>https://philippines.unfpa.org/en/news/maguindanao-youth-spearhead-campaign-against-child-marriage#:~:text=Although%20the%20Philippines%20now%20has,CEFM)%2C%20especially%20in%20Mindanao</w:t>
        </w:r>
      </w:hyperlink>
    </w:p>
    <w:p w14:paraId="64E2DF28" w14:textId="77777777" w:rsidR="000B2D3D" w:rsidRDefault="000B2D3D">
      <w:pPr>
        <w:rPr>
          <w:rFonts w:ascii="Times New Roman" w:eastAsia="Times New Roman" w:hAnsi="Times New Roman" w:cs="Times New Roman"/>
          <w:sz w:val="24"/>
          <w:szCs w:val="24"/>
        </w:rPr>
      </w:pPr>
    </w:p>
    <w:p w14:paraId="301CCB33" w14:textId="77777777" w:rsidR="000B2D3D" w:rsidRDefault="00000000">
      <w:pPr>
        <w:spacing w:after="0" w:line="240" w:lineRule="auto"/>
        <w:ind w:left="720" w:hanging="720"/>
      </w:pPr>
      <w:r>
        <w:rPr>
          <w:rFonts w:ascii="Times New Roman" w:eastAsia="Times New Roman" w:hAnsi="Times New Roman" w:cs="Times New Roman"/>
          <w:sz w:val="24"/>
          <w:szCs w:val="24"/>
        </w:rPr>
        <w:t xml:space="preserve">Williams, David R., et al. 2019. “Understanding How Discrimination Can Affect Health.” </w:t>
      </w:r>
      <w:r>
        <w:rPr>
          <w:rFonts w:ascii="Times New Roman" w:eastAsia="Times New Roman" w:hAnsi="Times New Roman" w:cs="Times New Roman"/>
          <w:i/>
          <w:iCs/>
          <w:sz w:val="24"/>
          <w:szCs w:val="24"/>
        </w:rPr>
        <w:t>Health Services Research</w:t>
      </w:r>
      <w:r>
        <w:rPr>
          <w:rFonts w:ascii="Times New Roman" w:eastAsia="Times New Roman" w:hAnsi="Times New Roman" w:cs="Times New Roman"/>
          <w:sz w:val="24"/>
          <w:szCs w:val="24"/>
        </w:rPr>
        <w:t xml:space="preserve"> 54, no. S2, 1374–88. </w:t>
      </w:r>
      <w:hyperlink r:id="rId31">
        <w:r>
          <w:rPr>
            <w:rStyle w:val="Hyperlink"/>
            <w:rFonts w:ascii="Times New Roman" w:eastAsia="Times New Roman" w:hAnsi="Times New Roman" w:cs="Times New Roman"/>
            <w:color w:val="auto"/>
            <w:sz w:val="24"/>
            <w:szCs w:val="24"/>
            <w:u w:val="none"/>
          </w:rPr>
          <w:t>https://doi.org/10.1111/1475-6773.13222</w:t>
        </w:r>
      </w:hyperlink>
      <w:r>
        <w:rPr>
          <w:rFonts w:ascii="Times New Roman" w:eastAsia="Times New Roman" w:hAnsi="Times New Roman" w:cs="Times New Roman"/>
          <w:sz w:val="24"/>
          <w:szCs w:val="24"/>
        </w:rPr>
        <w:t>.</w:t>
      </w:r>
    </w:p>
    <w:p w14:paraId="10FDE3BE" w14:textId="77777777" w:rsidR="000B2D3D" w:rsidRDefault="000B2D3D">
      <w:pPr>
        <w:rPr>
          <w:rFonts w:ascii="Times New Roman" w:eastAsia="Times New Roman" w:hAnsi="Times New Roman" w:cs="Times New Roman"/>
          <w:sz w:val="24"/>
          <w:szCs w:val="24"/>
        </w:rPr>
      </w:pPr>
    </w:p>
    <w:p w14:paraId="7770B083" w14:textId="77777777" w:rsidR="000B2D3D" w:rsidRDefault="00000000">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Zagrean</w:t>
      </w:r>
      <w:proofErr w:type="spellEnd"/>
      <w:r>
        <w:rPr>
          <w:rFonts w:ascii="Times New Roman" w:eastAsia="Times New Roman" w:hAnsi="Times New Roman" w:cs="Times New Roman"/>
          <w:sz w:val="24"/>
          <w:szCs w:val="24"/>
        </w:rPr>
        <w:t xml:space="preserve">, Ioana, et al. 2022. “The Family Transmission of Ethnic Prejudice: A Systematic Review of Research Articles with Adolescents.” </w:t>
      </w:r>
      <w:r>
        <w:rPr>
          <w:rFonts w:ascii="Times New Roman" w:eastAsia="Times New Roman" w:hAnsi="Times New Roman" w:cs="Times New Roman"/>
          <w:i/>
          <w:iCs/>
          <w:sz w:val="24"/>
          <w:szCs w:val="24"/>
        </w:rPr>
        <w:t xml:space="preserve">Social Sciences, </w:t>
      </w:r>
      <w:r>
        <w:rPr>
          <w:rFonts w:ascii="Times New Roman" w:eastAsia="Times New Roman" w:hAnsi="Times New Roman" w:cs="Times New Roman"/>
          <w:sz w:val="24"/>
          <w:szCs w:val="24"/>
        </w:rPr>
        <w:t xml:space="preserve">MDPI, 11, no. 6, 1-27. </w:t>
      </w:r>
      <w:hyperlink r:id="rId32">
        <w:r>
          <w:rPr>
            <w:rStyle w:val="Hyperlink"/>
            <w:rFonts w:ascii="Times New Roman" w:eastAsia="Times New Roman" w:hAnsi="Times New Roman" w:cs="Times New Roman"/>
            <w:color w:val="auto"/>
            <w:sz w:val="24"/>
            <w:szCs w:val="24"/>
            <w:u w:val="none"/>
          </w:rPr>
          <w:t>https://doi.org/10.3390/socsci11060236</w:t>
        </w:r>
      </w:hyperlink>
      <w:r>
        <w:rPr>
          <w:rFonts w:ascii="Times New Roman" w:eastAsia="Times New Roman" w:hAnsi="Times New Roman" w:cs="Times New Roman"/>
          <w:sz w:val="24"/>
          <w:szCs w:val="24"/>
        </w:rPr>
        <w:t>.</w:t>
      </w:r>
    </w:p>
    <w:p w14:paraId="1D856E6C" w14:textId="77777777" w:rsidR="000B2D3D" w:rsidRDefault="000B2D3D">
      <w:pPr>
        <w:rPr>
          <w:rFonts w:ascii="Times New Roman" w:eastAsia="Times New Roman" w:hAnsi="Times New Roman" w:cs="Times New Roman"/>
          <w:color w:val="000000" w:themeColor="text1"/>
          <w:sz w:val="24"/>
          <w:szCs w:val="24"/>
        </w:rPr>
      </w:pPr>
    </w:p>
    <w:p w14:paraId="19BA3913" w14:textId="77777777" w:rsidR="000B2D3D" w:rsidRDefault="000B2D3D">
      <w:pPr>
        <w:rPr>
          <w:rFonts w:ascii="Times New Roman" w:eastAsia="Times New Roman" w:hAnsi="Times New Roman" w:cs="Times New Roman"/>
          <w:color w:val="000000" w:themeColor="text1"/>
          <w:sz w:val="24"/>
          <w:szCs w:val="24"/>
        </w:rPr>
      </w:pPr>
    </w:p>
    <w:p w14:paraId="6E8D8588" w14:textId="77777777" w:rsidR="000B2D3D"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 </w:t>
      </w:r>
    </w:p>
    <w:sectPr w:rsidR="000B2D3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P CIDS" w:date="2024-09-12T14:31:00Z" w:initials="">
    <w:p w14:paraId="3CA9A525" w14:textId="77777777" w:rsidR="000B2D3D" w:rsidRDefault="00000000">
      <w:pPr>
        <w:pStyle w:val="CommentText"/>
      </w:pPr>
      <w:r>
        <w:t xml:space="preserve">Instead of a photo, please cite an article instead, mentioning that Imee Marcos said that statement. </w:t>
      </w:r>
    </w:p>
  </w:comment>
  <w:comment w:id="1" w:author="Maria Margarita Lavides" w:date="2024-09-18T21:31:00Z" w:initials="">
    <w:p w14:paraId="261979EE" w14:textId="77777777" w:rsidR="000B2D3D" w:rsidRDefault="00000000">
      <w:pPr>
        <w:pStyle w:val="CommentText"/>
      </w:pPr>
      <w:r>
        <w:t>It is not just a photo. There is a write up. Also, the material is from Senate.</w:t>
      </w:r>
    </w:p>
  </w:comment>
  <w:comment w:id="4" w:author="UP CIDS" w:date="2024-09-12T16:38:00Z" w:initials="">
    <w:p w14:paraId="0B5E4F60" w14:textId="77777777" w:rsidR="000B2D3D" w:rsidRDefault="00000000">
      <w:pPr>
        <w:pStyle w:val="CommentText"/>
      </w:pPr>
      <w:r>
        <w:t xml:space="preserve">Shouldn’t the credit be Lavides et al.? Lavides is referred as the corresponding author. </w:t>
      </w:r>
    </w:p>
  </w:comment>
  <w:comment w:id="5" w:author="Maria Margarita Lavides" w:date="2024-09-18T21:40:00Z" w:initials="">
    <w:p w14:paraId="1EA2E62C" w14:textId="77777777" w:rsidR="000B2D3D" w:rsidRDefault="00000000">
      <w:pPr>
        <w:pStyle w:val="CommentText"/>
      </w:pPr>
      <w:r>
        <w:t>Dr. Kobayashi is main author of Discussion Paper. Dr. Lavides is main author of Policy Brief.</w:t>
      </w:r>
    </w:p>
  </w:comment>
  <w:comment w:id="16" w:author="UP CIDS" w:date="2024-09-12T15:55:00Z" w:initials="">
    <w:p w14:paraId="7A6E1C11" w14:textId="77777777" w:rsidR="000B2D3D" w:rsidRDefault="00000000">
      <w:pPr>
        <w:pStyle w:val="CommentText"/>
      </w:pPr>
      <w:r>
        <w:t xml:space="preserve">Does not appear on the reference section. Please include. </w:t>
      </w:r>
    </w:p>
  </w:comment>
  <w:comment w:id="17" w:author="CharityPhilippines" w:date="2024-10-01T14:52:00Z" w:initials="CPO">
    <w:p w14:paraId="0FC18EF2" w14:textId="77777777" w:rsidR="000105FA" w:rsidRDefault="000105FA" w:rsidP="000105FA">
      <w:pPr>
        <w:pStyle w:val="CommentText"/>
      </w:pPr>
      <w:r>
        <w:rPr>
          <w:rStyle w:val="CommentReference"/>
        </w:rPr>
        <w:annotationRef/>
      </w:r>
      <w:r>
        <w:t>Marjs: OK</w:t>
      </w:r>
    </w:p>
  </w:comment>
  <w:comment w:id="22" w:author="UP CIDS" w:date="2024-09-12T16:48:00Z" w:initials="">
    <w:p w14:paraId="62CB323A" w14:textId="77777777" w:rsidR="0058713A" w:rsidRDefault="0058713A" w:rsidP="0058713A">
      <w:pPr>
        <w:pStyle w:val="CommentText"/>
      </w:pPr>
      <w:r>
        <w:t xml:space="preserve">Instead of highlighting discrimination related to interactions with famous personalities, this section seems to promote the use of celebrities' platforms as a means of countering discrimination. Thus, it might be more appropriate to address this in a separate section. Let us know if you are okay with this. </w:t>
      </w:r>
    </w:p>
  </w:comment>
  <w:comment w:id="25" w:author="UP CIDS" w:date="2024-09-05T14:23:00Z" w:initials="">
    <w:p w14:paraId="35673246" w14:textId="77777777" w:rsidR="000B2D3D" w:rsidRDefault="00000000">
      <w:pPr>
        <w:pStyle w:val="CommentText"/>
      </w:pPr>
      <w:r>
        <w:t xml:space="preserve"> What were some of those earlier policies? Please mention them. </w:t>
      </w:r>
    </w:p>
  </w:comment>
  <w:comment w:id="26" w:author="UP CIDS" w:date="2024-09-05T14:31:00Z" w:initials="">
    <w:p w14:paraId="53008444" w14:textId="77777777" w:rsidR="000B2D3D" w:rsidRDefault="00000000">
      <w:pPr>
        <w:pStyle w:val="CommentText"/>
      </w:pPr>
      <w:r>
        <w:t xml:space="preserve">Is this lifted from the actual bill’s document? If yes, please direct quote. </w:t>
      </w:r>
    </w:p>
  </w:comment>
  <w:comment w:id="27" w:author="CharityPhilippines" w:date="2024-10-01T15:34:00Z" w:initials="CPO">
    <w:p w14:paraId="18BE59A6" w14:textId="77777777" w:rsidR="00C63BAA" w:rsidRDefault="00C63BAA" w:rsidP="00C63BAA">
      <w:pPr>
        <w:pStyle w:val="CommentText"/>
      </w:pPr>
      <w:r>
        <w:rPr>
          <w:rStyle w:val="CommentReference"/>
        </w:rPr>
        <w:annotationRef/>
      </w:r>
      <w:r>
        <w:t>Marjs: Not lifted</w:t>
      </w:r>
    </w:p>
  </w:comment>
  <w:comment w:id="28" w:author="UP CIDS" w:date="2024-09-12T08:54:00Z" w:initials="">
    <w:p w14:paraId="55DF0090" w14:textId="4EB931CC" w:rsidR="000B2D3D" w:rsidRDefault="00000000">
      <w:pPr>
        <w:pStyle w:val="CommentText"/>
      </w:pPr>
      <w:r>
        <w:t xml:space="preserve">This needs citation. Also, we think it’s better to specify the provisions a bit so that it’s clear that these gaps are there. Is it like SB 2766 only focuses on non-pscyhological factors/influences, and focuses only penalties or putting up anti-discrimination centers, and does not focus on education/raising awareness. </w:t>
      </w:r>
    </w:p>
    <w:p w14:paraId="672588AD" w14:textId="77777777" w:rsidR="000B2D3D" w:rsidRDefault="000B2D3D">
      <w:pPr>
        <w:pStyle w:val="CommentText"/>
      </w:pPr>
    </w:p>
    <w:p w14:paraId="25F9320F" w14:textId="77777777" w:rsidR="000B2D3D" w:rsidRDefault="00000000">
      <w:pPr>
        <w:pStyle w:val="CommentText"/>
      </w:pPr>
      <w:r>
        <w:t xml:space="preserve">This must be established. A few sentences should do. </w:t>
      </w:r>
    </w:p>
  </w:comment>
  <w:comment w:id="29" w:author="UP CIDS" w:date="2024-09-12T16:41:00Z" w:initials="">
    <w:p w14:paraId="73BAA119" w14:textId="77777777" w:rsidR="000B2D3D" w:rsidRDefault="00000000">
      <w:pPr>
        <w:pStyle w:val="CommentText"/>
      </w:pPr>
      <w:r>
        <w:t>Please make sure that citation format adheres to the 17</w:t>
      </w:r>
      <w:r>
        <w:rPr>
          <w:vertAlign w:val="superscript"/>
        </w:rPr>
        <w:t>th</w:t>
      </w:r>
      <w:r>
        <w:t xml:space="preserve"> edition of Chicago. </w:t>
      </w:r>
      <w:r>
        <w:br/>
      </w:r>
      <w:r>
        <w:br/>
        <w:t>https://www.chicagomanualofstyle.org/book/ed17/part3/ch15/psec009.html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A9A525" w15:done="0"/>
  <w15:commentEx w15:paraId="261979EE" w15:paraIdParent="3CA9A525" w15:done="0"/>
  <w15:commentEx w15:paraId="0B5E4F60" w15:done="0"/>
  <w15:commentEx w15:paraId="1EA2E62C" w15:paraIdParent="0B5E4F60" w15:done="0"/>
  <w15:commentEx w15:paraId="7A6E1C11" w15:done="0"/>
  <w15:commentEx w15:paraId="0FC18EF2" w15:paraIdParent="7A6E1C11" w15:done="0"/>
  <w15:commentEx w15:paraId="62CB323A" w15:done="0"/>
  <w15:commentEx w15:paraId="35673246" w15:done="0"/>
  <w15:commentEx w15:paraId="53008444" w15:done="0"/>
  <w15:commentEx w15:paraId="18BE59A6" w15:paraIdParent="53008444" w15:done="0"/>
  <w15:commentEx w15:paraId="25F9320F" w15:done="0"/>
  <w15:commentEx w15:paraId="73BAA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4B2836" w16cex:dateUtc="2024-10-01T06:52:00Z"/>
  <w16cex:commentExtensible w16cex:durableId="7FDA3D05" w16cex:dateUtc="2024-10-01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A9A525" w16cid:durableId="6474F526"/>
  <w16cid:commentId w16cid:paraId="261979EE" w16cid:durableId="5F0011A9"/>
  <w16cid:commentId w16cid:paraId="0B5E4F60" w16cid:durableId="314CB7B7"/>
  <w16cid:commentId w16cid:paraId="1EA2E62C" w16cid:durableId="12E116A3"/>
  <w16cid:commentId w16cid:paraId="7A6E1C11" w16cid:durableId="2E03E05D"/>
  <w16cid:commentId w16cid:paraId="0FC18EF2" w16cid:durableId="004B2836"/>
  <w16cid:commentId w16cid:paraId="62CB323A" w16cid:durableId="34D21A81"/>
  <w16cid:commentId w16cid:paraId="35673246" w16cid:durableId="27A81A31"/>
  <w16cid:commentId w16cid:paraId="53008444" w16cid:durableId="3D8B3B52"/>
  <w16cid:commentId w16cid:paraId="18BE59A6" w16cid:durableId="7FDA3D05"/>
  <w16cid:commentId w16cid:paraId="25F9320F" w16cid:durableId="071B1AF3"/>
  <w16cid:commentId w16cid:paraId="73BAA119" w16cid:durableId="06C8A3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CD8F7" w14:textId="77777777" w:rsidR="005626B4" w:rsidRDefault="005626B4">
      <w:pPr>
        <w:spacing w:line="240" w:lineRule="auto"/>
      </w:pPr>
      <w:r>
        <w:separator/>
      </w:r>
    </w:p>
  </w:endnote>
  <w:endnote w:type="continuationSeparator" w:id="0">
    <w:p w14:paraId="0C799C0C" w14:textId="77777777" w:rsidR="005626B4" w:rsidRDefault="00562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Liberation Mono"/>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6B611" w14:textId="77777777" w:rsidR="005626B4" w:rsidRDefault="005626B4">
      <w:pPr>
        <w:spacing w:after="0"/>
      </w:pPr>
      <w:r>
        <w:separator/>
      </w:r>
    </w:p>
  </w:footnote>
  <w:footnote w:type="continuationSeparator" w:id="0">
    <w:p w14:paraId="4646F227" w14:textId="77777777" w:rsidR="005626B4" w:rsidRDefault="005626B4">
      <w:pPr>
        <w:spacing w:after="0"/>
      </w:pPr>
      <w:r>
        <w:continuationSeparator/>
      </w:r>
    </w:p>
  </w:footnote>
  <w:footnote w:id="1">
    <w:p w14:paraId="6E8D858E" w14:textId="77777777" w:rsidR="000B2D3D" w:rsidRDefault="0000000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Maria Margarita </w:t>
      </w:r>
      <w:proofErr w:type="spellStart"/>
      <w:r>
        <w:rPr>
          <w:rFonts w:ascii="Times New Roman" w:hAnsi="Times New Roman" w:cs="Times New Roman"/>
        </w:rPr>
        <w:t>Lavides</w:t>
      </w:r>
      <w:proofErr w:type="spellEnd"/>
      <w:r>
        <w:rPr>
          <w:rFonts w:ascii="Times New Roman" w:hAnsi="Times New Roman" w:cs="Times New Roman"/>
        </w:rPr>
        <w:t>, PhD (</w:t>
      </w:r>
      <w:hyperlink r:id="rId1">
        <w:r>
          <w:rPr>
            <w:rStyle w:val="Hyperlink"/>
            <w:rFonts w:ascii="Times New Roman" w:hAnsi="Times New Roman" w:cs="Times New Roman"/>
          </w:rPr>
          <w:t>mrlavides@up.edu.ph</w:t>
        </w:r>
      </w:hyperlink>
      <w:r>
        <w:rPr>
          <w:rFonts w:ascii="Times New Roman" w:hAnsi="Times New Roman" w:cs="Times New Roman"/>
        </w:rPr>
        <w:t>; corresponding author) is a policy analyst and Senior Lecturer at UP Diliman Extension Program in Pampanga.</w:t>
      </w:r>
    </w:p>
  </w:footnote>
  <w:footnote w:id="2">
    <w:p w14:paraId="63B9955C" w14:textId="77777777" w:rsidR="000B2D3D" w:rsidRDefault="00000000">
      <w:pPr>
        <w:pStyle w:val="FootnoteText"/>
      </w:pPr>
      <w:r>
        <w:rPr>
          <w:rStyle w:val="FootnoteReference"/>
        </w:rPr>
        <w:footnoteRef/>
      </w:r>
      <w:r>
        <w:t xml:space="preserve"> </w:t>
      </w:r>
      <w:r>
        <w:rPr>
          <w:rFonts w:ascii="Times New Roman" w:hAnsi="Times New Roman" w:cs="Times New Roman"/>
        </w:rPr>
        <w:t>Vladimer Kobayashi, PhD (</w:t>
      </w:r>
      <w:r>
        <w:rPr>
          <w:rFonts w:ascii="Times New Roman" w:hAnsi="Times New Roman" w:cs="Times New Roman"/>
          <w:color w:val="0070C0"/>
          <w:u w:val="single"/>
        </w:rPr>
        <w:t>vbkobayashi@up.edu.ph</w:t>
      </w:r>
      <w:r>
        <w:rPr>
          <w:rFonts w:ascii="Times New Roman" w:hAnsi="Times New Roman" w:cs="Times New Roman"/>
        </w:rPr>
        <w:t>) is a data scientist and Associate Professor at the University of the Philippines Mindanao.</w:t>
      </w:r>
    </w:p>
  </w:footnote>
  <w:footnote w:id="3">
    <w:p w14:paraId="6E8D858F" w14:textId="77777777" w:rsidR="000B2D3D" w:rsidRDefault="0000000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Cristabel Tiangco (</w:t>
      </w:r>
      <w:hyperlink r:id="rId2">
        <w:r>
          <w:rPr>
            <w:rStyle w:val="Hyperlink"/>
            <w:rFonts w:ascii="Times New Roman" w:hAnsi="Times New Roman" w:cs="Times New Roman"/>
          </w:rPr>
          <w:t>cftiangco@up.edu.ph</w:t>
        </w:r>
      </w:hyperlink>
      <w:r>
        <w:rPr>
          <w:rFonts w:ascii="Times New Roman" w:hAnsi="Times New Roman" w:cs="Times New Roman"/>
        </w:rPr>
        <w:t>) is a psychologist and Assistant Professor at UP Diliman Extension Program in Pampanga.</w:t>
      </w:r>
    </w:p>
  </w:footnote>
  <w:footnote w:id="4">
    <w:p w14:paraId="6E8D8590" w14:textId="77777777" w:rsidR="000B2D3D" w:rsidRDefault="0000000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Purisima Panlilio (</w:t>
      </w:r>
      <w:hyperlink r:id="rId3">
        <w:r>
          <w:rPr>
            <w:rStyle w:val="Hyperlink"/>
            <w:rFonts w:ascii="Times New Roman" w:hAnsi="Times New Roman" w:cs="Times New Roman"/>
          </w:rPr>
          <w:t>pppanlilio@up.edu.ph</w:t>
        </w:r>
      </w:hyperlink>
      <w:r>
        <w:rPr>
          <w:rFonts w:ascii="Times New Roman" w:hAnsi="Times New Roman" w:cs="Times New Roman"/>
        </w:rPr>
        <w:t>) teaches management courses and is the Director of UP Diliman Extension Program in Pampanga.</w:t>
      </w:r>
    </w:p>
  </w:footnote>
  <w:footnote w:id="5">
    <w:p w14:paraId="6E8D8591" w14:textId="77777777" w:rsidR="000B2D3D" w:rsidRDefault="0000000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Remi De Leon (</w:t>
      </w:r>
      <w:hyperlink r:id="rId4">
        <w:r>
          <w:rPr>
            <w:rStyle w:val="Hyperlink"/>
            <w:rFonts w:ascii="Times New Roman" w:hAnsi="Times New Roman" w:cs="Times New Roman"/>
          </w:rPr>
          <w:t>redeleon@up.edu.ph</w:t>
        </w:r>
      </w:hyperlink>
      <w:r>
        <w:rPr>
          <w:rFonts w:ascii="Times New Roman" w:hAnsi="Times New Roman" w:cs="Times New Roman"/>
        </w:rPr>
        <w:t>) is a development advocate and Assistant Professor at UP Diliman Extension Program in Pampanga.</w:t>
      </w:r>
    </w:p>
  </w:footnote>
  <w:footnote w:id="6">
    <w:p w14:paraId="6E8D8592" w14:textId="77777777" w:rsidR="000B2D3D" w:rsidRDefault="00000000">
      <w:pPr>
        <w:pStyle w:val="FootnoteText"/>
      </w:pPr>
      <w:r>
        <w:rPr>
          <w:rStyle w:val="FootnoteReference"/>
          <w:rFonts w:ascii="Times New Roman" w:hAnsi="Times New Roman" w:cs="Times New Roman"/>
        </w:rPr>
        <w:footnoteRef/>
      </w:r>
      <w:r>
        <w:rPr>
          <w:rFonts w:ascii="Times New Roman" w:hAnsi="Times New Roman" w:cs="Times New Roman"/>
        </w:rPr>
        <w:t xml:space="preserve"> Angela Carreon (</w:t>
      </w:r>
      <w:hyperlink r:id="rId5">
        <w:r>
          <w:rPr>
            <w:rStyle w:val="Hyperlink"/>
            <w:rFonts w:ascii="Times New Roman" w:hAnsi="Times New Roman" w:cs="Times New Roman"/>
          </w:rPr>
          <w:t>adcarreon@up.edu.ph</w:t>
        </w:r>
      </w:hyperlink>
      <w:r>
        <w:rPr>
          <w:rFonts w:ascii="Times New Roman" w:hAnsi="Times New Roman" w:cs="Times New Roman"/>
        </w:rPr>
        <w:t>) is Deputy Director and Assistant Professor of Chemistry and Mathematics at UP Diliman Extension Program in Pampanga.</w:t>
      </w:r>
    </w:p>
  </w:footnote>
  <w:footnote w:id="7">
    <w:p w14:paraId="6E8D8593" w14:textId="77777777" w:rsidR="000B2D3D" w:rsidRDefault="00000000">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This was mentioned by Senator Imee Marcos during the public hearing of the Committee on Social Justice, Welfare</w:t>
      </w:r>
      <w:ins w:id="2" w:author="UP CIDS" w:date="2024-09-05T14:00:00Z">
        <w:r>
          <w:rPr>
            <w:rFonts w:ascii="Times New Roman" w:hAnsi="Times New Roman" w:cs="Times New Roman"/>
          </w:rPr>
          <w:t>,</w:t>
        </w:r>
      </w:ins>
      <w:r>
        <w:rPr>
          <w:rFonts w:ascii="Times New Roman" w:hAnsi="Times New Roman" w:cs="Times New Roman"/>
        </w:rPr>
        <w:t xml:space="preserve"> and Rural Development last May 8, 2024 concerning the Comprehensive Anti-Discrimination bills filed by Senators Joel Villanueva, Senators Grace Poe, Robinhood Padilla, and herself. Retrieved 17 August 2024 from </w:t>
      </w:r>
      <w:hyperlink r:id="rId6" w:history="1">
        <w:r>
          <w:rPr>
            <w:rStyle w:val="FollowedHyperlink"/>
            <w:rFonts w:ascii="Times New Roman" w:hAnsi="Times New Roman"/>
            <w:color w:val="auto"/>
          </w:rPr>
          <w:t>https://legacy.senate.gov.ph/photo_release/2024/0508_04.asp</w:t>
        </w:r>
      </w:hyperlink>
      <w:r>
        <w:rPr>
          <w:rFonts w:ascii="Times New Roman" w:hAnsi="Times New Roman"/>
          <w:color w:val="385623" w:themeColor="accent6" w:themeShade="80"/>
        </w:rPr>
        <w:t xml:space="preserve"> </w:t>
      </w:r>
    </w:p>
  </w:footnote>
  <w:footnote w:id="8">
    <w:p w14:paraId="640241CA" w14:textId="77777777" w:rsidR="000B2D3D" w:rsidRDefault="00000000">
      <w:pPr>
        <w:pStyle w:val="FootnoteText"/>
        <w:rPr>
          <w:rFonts w:ascii="Times New Roman" w:hAnsi="Times New Roman" w:cs="Times New Roman"/>
          <w:lang w:val="en-US"/>
        </w:rPr>
      </w:pPr>
      <w:r>
        <w:rPr>
          <w:rStyle w:val="FootnoteReference"/>
          <w:rFonts w:ascii="Times New Roman" w:hAnsi="Times New Roman" w:cs="Times New Roman"/>
          <w:color w:val="538135" w:themeColor="accent6" w:themeShade="BF"/>
        </w:rPr>
        <w:footnoteRef/>
      </w:r>
      <w:r>
        <w:rPr>
          <w:rFonts w:ascii="Times New Roman" w:hAnsi="Times New Roman" w:cs="Times New Roman"/>
          <w:color w:val="538135" w:themeColor="accent6" w:themeShade="BF"/>
        </w:rPr>
        <w:t xml:space="preserve"> To know more about Senate Bill No. 2766, visit: </w:t>
      </w:r>
      <w:r>
        <w:rPr>
          <w:rFonts w:ascii="Times New Roman" w:hAnsi="Times New Roman" w:cs="Times New Roman"/>
          <w:color w:val="0070C0"/>
        </w:rPr>
        <w:t>https://legacy.senate.gov.ph/lisdata/4449340447!.pdf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13A05"/>
    <w:multiLevelType w:val="multilevel"/>
    <w:tmpl w:val="64613A05"/>
    <w:lvl w:ilvl="0">
      <w:start w:val="1"/>
      <w:numFmt w:val="upp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24166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P CIDS">
    <w15:presenceInfo w15:providerId="None" w15:userId="UP CIDS"/>
  </w15:person>
  <w15:person w15:author="CharityPhilippines">
    <w15:presenceInfo w15:providerId="None" w15:userId="CharityPhilipp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13"/>
    <w:rsid w:val="000105FA"/>
    <w:rsid w:val="00011C71"/>
    <w:rsid w:val="00023BB6"/>
    <w:rsid w:val="000307F9"/>
    <w:rsid w:val="00033823"/>
    <w:rsid w:val="0005164A"/>
    <w:rsid w:val="00080165"/>
    <w:rsid w:val="00083277"/>
    <w:rsid w:val="00090347"/>
    <w:rsid w:val="00093E8D"/>
    <w:rsid w:val="000A41E8"/>
    <w:rsid w:val="000A7F1A"/>
    <w:rsid w:val="000B2D3D"/>
    <w:rsid w:val="000D32E8"/>
    <w:rsid w:val="000E2A9E"/>
    <w:rsid w:val="000F702C"/>
    <w:rsid w:val="00156045"/>
    <w:rsid w:val="00166E0A"/>
    <w:rsid w:val="001712FF"/>
    <w:rsid w:val="00173244"/>
    <w:rsid w:val="001B42F8"/>
    <w:rsid w:val="001D0706"/>
    <w:rsid w:val="001F5B6B"/>
    <w:rsid w:val="001F7649"/>
    <w:rsid w:val="002003DC"/>
    <w:rsid w:val="002140DD"/>
    <w:rsid w:val="0022FE29"/>
    <w:rsid w:val="00237545"/>
    <w:rsid w:val="00263553"/>
    <w:rsid w:val="002B4E4B"/>
    <w:rsid w:val="002B6C12"/>
    <w:rsid w:val="002C70CD"/>
    <w:rsid w:val="003048A0"/>
    <w:rsid w:val="003158CB"/>
    <w:rsid w:val="00316E03"/>
    <w:rsid w:val="003238D9"/>
    <w:rsid w:val="00336DD7"/>
    <w:rsid w:val="00341F54"/>
    <w:rsid w:val="003573AA"/>
    <w:rsid w:val="003C6C13"/>
    <w:rsid w:val="003D6403"/>
    <w:rsid w:val="003E4A34"/>
    <w:rsid w:val="003E5543"/>
    <w:rsid w:val="00401040"/>
    <w:rsid w:val="00403B26"/>
    <w:rsid w:val="00406F86"/>
    <w:rsid w:val="00412863"/>
    <w:rsid w:val="00432220"/>
    <w:rsid w:val="00445C1D"/>
    <w:rsid w:val="00457D17"/>
    <w:rsid w:val="00467663"/>
    <w:rsid w:val="00476C43"/>
    <w:rsid w:val="004B7383"/>
    <w:rsid w:val="004C1FA0"/>
    <w:rsid w:val="00502390"/>
    <w:rsid w:val="00530F56"/>
    <w:rsid w:val="005356DF"/>
    <w:rsid w:val="0054474A"/>
    <w:rsid w:val="005626B4"/>
    <w:rsid w:val="00573568"/>
    <w:rsid w:val="00576768"/>
    <w:rsid w:val="00577C3E"/>
    <w:rsid w:val="0058713A"/>
    <w:rsid w:val="005E0A62"/>
    <w:rsid w:val="005F6452"/>
    <w:rsid w:val="0061559C"/>
    <w:rsid w:val="006547EE"/>
    <w:rsid w:val="0065521F"/>
    <w:rsid w:val="00656F6A"/>
    <w:rsid w:val="00685818"/>
    <w:rsid w:val="006859A7"/>
    <w:rsid w:val="006A1F99"/>
    <w:rsid w:val="006C1876"/>
    <w:rsid w:val="006C4C29"/>
    <w:rsid w:val="006D296D"/>
    <w:rsid w:val="006E1053"/>
    <w:rsid w:val="006F2F34"/>
    <w:rsid w:val="006FB855"/>
    <w:rsid w:val="0071416A"/>
    <w:rsid w:val="007253A7"/>
    <w:rsid w:val="00747DDD"/>
    <w:rsid w:val="00772B57"/>
    <w:rsid w:val="00773F52"/>
    <w:rsid w:val="007A1609"/>
    <w:rsid w:val="007D15D6"/>
    <w:rsid w:val="007D7BCF"/>
    <w:rsid w:val="007F0D1A"/>
    <w:rsid w:val="007F621F"/>
    <w:rsid w:val="008002C5"/>
    <w:rsid w:val="008025FE"/>
    <w:rsid w:val="00830C3C"/>
    <w:rsid w:val="0083460F"/>
    <w:rsid w:val="008545F8"/>
    <w:rsid w:val="00865DA4"/>
    <w:rsid w:val="00875510"/>
    <w:rsid w:val="008B705D"/>
    <w:rsid w:val="0092742F"/>
    <w:rsid w:val="00932A88"/>
    <w:rsid w:val="00942E68"/>
    <w:rsid w:val="00953DB3"/>
    <w:rsid w:val="009567EE"/>
    <w:rsid w:val="00966EC6"/>
    <w:rsid w:val="009815F6"/>
    <w:rsid w:val="00992109"/>
    <w:rsid w:val="009A165D"/>
    <w:rsid w:val="009A6263"/>
    <w:rsid w:val="009B068B"/>
    <w:rsid w:val="009B09FB"/>
    <w:rsid w:val="009D3AEC"/>
    <w:rsid w:val="00A006D7"/>
    <w:rsid w:val="00A00D22"/>
    <w:rsid w:val="00A063B3"/>
    <w:rsid w:val="00A32130"/>
    <w:rsid w:val="00A36698"/>
    <w:rsid w:val="00A40652"/>
    <w:rsid w:val="00AA33F2"/>
    <w:rsid w:val="00B04F45"/>
    <w:rsid w:val="00B47AF2"/>
    <w:rsid w:val="00B615EF"/>
    <w:rsid w:val="00B673A0"/>
    <w:rsid w:val="00B67A5C"/>
    <w:rsid w:val="00B84F5C"/>
    <w:rsid w:val="00B86B8A"/>
    <w:rsid w:val="00BA5EA3"/>
    <w:rsid w:val="00BD36D6"/>
    <w:rsid w:val="00BD76C5"/>
    <w:rsid w:val="00C19C72"/>
    <w:rsid w:val="00C200A1"/>
    <w:rsid w:val="00C26439"/>
    <w:rsid w:val="00C412DB"/>
    <w:rsid w:val="00C63BAA"/>
    <w:rsid w:val="00CA3513"/>
    <w:rsid w:val="00CE5821"/>
    <w:rsid w:val="00CF35B2"/>
    <w:rsid w:val="00CF500C"/>
    <w:rsid w:val="00D06855"/>
    <w:rsid w:val="00D30D9A"/>
    <w:rsid w:val="00D34CA7"/>
    <w:rsid w:val="00D7432E"/>
    <w:rsid w:val="00D80FE1"/>
    <w:rsid w:val="00D82341"/>
    <w:rsid w:val="00D963D7"/>
    <w:rsid w:val="00DB34BD"/>
    <w:rsid w:val="00DC1ED7"/>
    <w:rsid w:val="00E01D0D"/>
    <w:rsid w:val="00E18B89"/>
    <w:rsid w:val="00EA3F29"/>
    <w:rsid w:val="00EC5341"/>
    <w:rsid w:val="00ED5F6F"/>
    <w:rsid w:val="00EE3D81"/>
    <w:rsid w:val="00EF0858"/>
    <w:rsid w:val="00F054B0"/>
    <w:rsid w:val="00F21C58"/>
    <w:rsid w:val="00F253EF"/>
    <w:rsid w:val="00F416AB"/>
    <w:rsid w:val="00F43B45"/>
    <w:rsid w:val="00F46930"/>
    <w:rsid w:val="00F56C93"/>
    <w:rsid w:val="00F6282C"/>
    <w:rsid w:val="00F71C5F"/>
    <w:rsid w:val="00F76A4C"/>
    <w:rsid w:val="00F76B6E"/>
    <w:rsid w:val="00F80894"/>
    <w:rsid w:val="00FA705D"/>
    <w:rsid w:val="00FC1784"/>
    <w:rsid w:val="00FD2079"/>
    <w:rsid w:val="00FD3460"/>
    <w:rsid w:val="0146DDAB"/>
    <w:rsid w:val="014DC192"/>
    <w:rsid w:val="01607FCF"/>
    <w:rsid w:val="01E47C32"/>
    <w:rsid w:val="02840131"/>
    <w:rsid w:val="02AA9B06"/>
    <w:rsid w:val="02F6716B"/>
    <w:rsid w:val="0311CFAD"/>
    <w:rsid w:val="031CE0ED"/>
    <w:rsid w:val="0321CE26"/>
    <w:rsid w:val="032C0E85"/>
    <w:rsid w:val="03590D3B"/>
    <w:rsid w:val="0359DAFA"/>
    <w:rsid w:val="03683797"/>
    <w:rsid w:val="036A5EC9"/>
    <w:rsid w:val="03D0C319"/>
    <w:rsid w:val="03E0C4A4"/>
    <w:rsid w:val="040B557C"/>
    <w:rsid w:val="042590E5"/>
    <w:rsid w:val="04477E6B"/>
    <w:rsid w:val="04743159"/>
    <w:rsid w:val="04993F99"/>
    <w:rsid w:val="04C5101B"/>
    <w:rsid w:val="04C515B9"/>
    <w:rsid w:val="04C5E86C"/>
    <w:rsid w:val="051261E1"/>
    <w:rsid w:val="052435F8"/>
    <w:rsid w:val="0525F613"/>
    <w:rsid w:val="05536C4A"/>
    <w:rsid w:val="055DC272"/>
    <w:rsid w:val="05BA56F5"/>
    <w:rsid w:val="05D07899"/>
    <w:rsid w:val="0641F043"/>
    <w:rsid w:val="0683733C"/>
    <w:rsid w:val="06A96292"/>
    <w:rsid w:val="06E34E06"/>
    <w:rsid w:val="0710726C"/>
    <w:rsid w:val="0733CE94"/>
    <w:rsid w:val="0753683B"/>
    <w:rsid w:val="075A6CF4"/>
    <w:rsid w:val="0762A769"/>
    <w:rsid w:val="076B8692"/>
    <w:rsid w:val="076BDDC0"/>
    <w:rsid w:val="07710C04"/>
    <w:rsid w:val="07A4CFB3"/>
    <w:rsid w:val="0807D116"/>
    <w:rsid w:val="0813BCA6"/>
    <w:rsid w:val="084C43AA"/>
    <w:rsid w:val="085D8166"/>
    <w:rsid w:val="09627775"/>
    <w:rsid w:val="09A9019A"/>
    <w:rsid w:val="09FC1BE0"/>
    <w:rsid w:val="0A379369"/>
    <w:rsid w:val="0A3864D3"/>
    <w:rsid w:val="0A7A4026"/>
    <w:rsid w:val="0A9A7472"/>
    <w:rsid w:val="0AD0CB1E"/>
    <w:rsid w:val="0B1205F7"/>
    <w:rsid w:val="0B48CB5B"/>
    <w:rsid w:val="0B4D4988"/>
    <w:rsid w:val="0B6017B9"/>
    <w:rsid w:val="0B630B62"/>
    <w:rsid w:val="0B7845DA"/>
    <w:rsid w:val="0B81C83C"/>
    <w:rsid w:val="0B97AF13"/>
    <w:rsid w:val="0BA27CA4"/>
    <w:rsid w:val="0BCFDAE1"/>
    <w:rsid w:val="0BD885AE"/>
    <w:rsid w:val="0C31CBBC"/>
    <w:rsid w:val="0C464F2F"/>
    <w:rsid w:val="0C53918E"/>
    <w:rsid w:val="0CB407B8"/>
    <w:rsid w:val="0CFA155A"/>
    <w:rsid w:val="0D2311A0"/>
    <w:rsid w:val="0D7994DE"/>
    <w:rsid w:val="0D7A6E51"/>
    <w:rsid w:val="0DA092AE"/>
    <w:rsid w:val="0DC691C2"/>
    <w:rsid w:val="0DE94B35"/>
    <w:rsid w:val="0DF0EF49"/>
    <w:rsid w:val="0DF7E456"/>
    <w:rsid w:val="0E05AB20"/>
    <w:rsid w:val="0E2A1C4C"/>
    <w:rsid w:val="0E303DFC"/>
    <w:rsid w:val="0E74D1D9"/>
    <w:rsid w:val="0E970116"/>
    <w:rsid w:val="0EFA3D7F"/>
    <w:rsid w:val="0F0D3777"/>
    <w:rsid w:val="0F2C810A"/>
    <w:rsid w:val="0F306EB7"/>
    <w:rsid w:val="0F4217B3"/>
    <w:rsid w:val="0F774CDD"/>
    <w:rsid w:val="0F864F05"/>
    <w:rsid w:val="0FC659B3"/>
    <w:rsid w:val="0FD30DB0"/>
    <w:rsid w:val="0FE4B4DC"/>
    <w:rsid w:val="0FFA6507"/>
    <w:rsid w:val="100F5649"/>
    <w:rsid w:val="10923340"/>
    <w:rsid w:val="10A73EC3"/>
    <w:rsid w:val="10AA2048"/>
    <w:rsid w:val="10B715C1"/>
    <w:rsid w:val="10C3ABCD"/>
    <w:rsid w:val="10F63064"/>
    <w:rsid w:val="1146E89C"/>
    <w:rsid w:val="11A3DB6A"/>
    <w:rsid w:val="11E198F9"/>
    <w:rsid w:val="11F83690"/>
    <w:rsid w:val="11FA7938"/>
    <w:rsid w:val="11FE6725"/>
    <w:rsid w:val="120A80CF"/>
    <w:rsid w:val="122711D7"/>
    <w:rsid w:val="12344A5B"/>
    <w:rsid w:val="12731A54"/>
    <w:rsid w:val="12F108A0"/>
    <w:rsid w:val="12F42377"/>
    <w:rsid w:val="12F450A8"/>
    <w:rsid w:val="12F52F2F"/>
    <w:rsid w:val="12FCAE3E"/>
    <w:rsid w:val="1314D0CB"/>
    <w:rsid w:val="136357C4"/>
    <w:rsid w:val="13AE6EA6"/>
    <w:rsid w:val="13B8B35D"/>
    <w:rsid w:val="13C540FC"/>
    <w:rsid w:val="1403815D"/>
    <w:rsid w:val="141F2475"/>
    <w:rsid w:val="14AAAE18"/>
    <w:rsid w:val="14DD4BC8"/>
    <w:rsid w:val="14F40071"/>
    <w:rsid w:val="153D04A6"/>
    <w:rsid w:val="153D2460"/>
    <w:rsid w:val="158FD074"/>
    <w:rsid w:val="15A85596"/>
    <w:rsid w:val="16358D43"/>
    <w:rsid w:val="16757268"/>
    <w:rsid w:val="169F4829"/>
    <w:rsid w:val="16CFD076"/>
    <w:rsid w:val="16EC03D8"/>
    <w:rsid w:val="171E2543"/>
    <w:rsid w:val="175278F3"/>
    <w:rsid w:val="176432ED"/>
    <w:rsid w:val="17983ED9"/>
    <w:rsid w:val="17A2968A"/>
    <w:rsid w:val="17BAB8D9"/>
    <w:rsid w:val="17DF2BAF"/>
    <w:rsid w:val="190B8AC7"/>
    <w:rsid w:val="1933D10F"/>
    <w:rsid w:val="19522629"/>
    <w:rsid w:val="19632DB3"/>
    <w:rsid w:val="197339E0"/>
    <w:rsid w:val="19F426A2"/>
    <w:rsid w:val="19F4B6AE"/>
    <w:rsid w:val="1A0806F2"/>
    <w:rsid w:val="1A3FBDB3"/>
    <w:rsid w:val="1A434A7F"/>
    <w:rsid w:val="1A7DC274"/>
    <w:rsid w:val="1AF866CC"/>
    <w:rsid w:val="1B1095B4"/>
    <w:rsid w:val="1B44D84A"/>
    <w:rsid w:val="1B63DB94"/>
    <w:rsid w:val="1B8340B2"/>
    <w:rsid w:val="1B9E67BB"/>
    <w:rsid w:val="1BACF315"/>
    <w:rsid w:val="1BAEA67C"/>
    <w:rsid w:val="1BC090D5"/>
    <w:rsid w:val="1BF6FA68"/>
    <w:rsid w:val="1BFE8A9F"/>
    <w:rsid w:val="1C097B8F"/>
    <w:rsid w:val="1C22D629"/>
    <w:rsid w:val="1C67FCE7"/>
    <w:rsid w:val="1CBB7E8F"/>
    <w:rsid w:val="1CC9D1DC"/>
    <w:rsid w:val="1CF4135D"/>
    <w:rsid w:val="1D1A5064"/>
    <w:rsid w:val="1D4E6BA1"/>
    <w:rsid w:val="1D71A159"/>
    <w:rsid w:val="1DA4DA0D"/>
    <w:rsid w:val="1DABA0FF"/>
    <w:rsid w:val="1DBA1ED9"/>
    <w:rsid w:val="1DC149FA"/>
    <w:rsid w:val="1DF30C98"/>
    <w:rsid w:val="1E0AF0AF"/>
    <w:rsid w:val="1E3D0A28"/>
    <w:rsid w:val="1E4D5814"/>
    <w:rsid w:val="1EAC48FB"/>
    <w:rsid w:val="1EF8115B"/>
    <w:rsid w:val="1F650599"/>
    <w:rsid w:val="1F8A9B8C"/>
    <w:rsid w:val="1F97F8C3"/>
    <w:rsid w:val="1FA426B1"/>
    <w:rsid w:val="1FB73B17"/>
    <w:rsid w:val="1FE03EA7"/>
    <w:rsid w:val="1FF28A89"/>
    <w:rsid w:val="202366CA"/>
    <w:rsid w:val="2032A7D6"/>
    <w:rsid w:val="20726E61"/>
    <w:rsid w:val="20DCF7CE"/>
    <w:rsid w:val="2107CF64"/>
    <w:rsid w:val="2167447A"/>
    <w:rsid w:val="2183E91E"/>
    <w:rsid w:val="218FA32A"/>
    <w:rsid w:val="21A67BE2"/>
    <w:rsid w:val="21B80CDF"/>
    <w:rsid w:val="21C261EF"/>
    <w:rsid w:val="21E4D915"/>
    <w:rsid w:val="21E6817F"/>
    <w:rsid w:val="220B997E"/>
    <w:rsid w:val="2235F6F2"/>
    <w:rsid w:val="2237702E"/>
    <w:rsid w:val="2239EA1B"/>
    <w:rsid w:val="22A4BC27"/>
    <w:rsid w:val="22D2E31D"/>
    <w:rsid w:val="22E69542"/>
    <w:rsid w:val="233E1DDF"/>
    <w:rsid w:val="236913B3"/>
    <w:rsid w:val="23756267"/>
    <w:rsid w:val="239238C4"/>
    <w:rsid w:val="23ACAF1C"/>
    <w:rsid w:val="23C9D67B"/>
    <w:rsid w:val="23CB5ABA"/>
    <w:rsid w:val="23DF2776"/>
    <w:rsid w:val="23E08BBF"/>
    <w:rsid w:val="23F4608B"/>
    <w:rsid w:val="241A62CA"/>
    <w:rsid w:val="246434E9"/>
    <w:rsid w:val="246C44BC"/>
    <w:rsid w:val="24D64800"/>
    <w:rsid w:val="24FA0CEB"/>
    <w:rsid w:val="253DCC25"/>
    <w:rsid w:val="25533A48"/>
    <w:rsid w:val="25741CAE"/>
    <w:rsid w:val="2633D210"/>
    <w:rsid w:val="2649531B"/>
    <w:rsid w:val="268D2A46"/>
    <w:rsid w:val="26E4B964"/>
    <w:rsid w:val="26E4EED1"/>
    <w:rsid w:val="26F0781C"/>
    <w:rsid w:val="2747269A"/>
    <w:rsid w:val="2747517D"/>
    <w:rsid w:val="27605003"/>
    <w:rsid w:val="27F46CF7"/>
    <w:rsid w:val="281A2F57"/>
    <w:rsid w:val="28218568"/>
    <w:rsid w:val="28541391"/>
    <w:rsid w:val="28704799"/>
    <w:rsid w:val="28875180"/>
    <w:rsid w:val="288A1800"/>
    <w:rsid w:val="28E1D2A9"/>
    <w:rsid w:val="28E62D1E"/>
    <w:rsid w:val="29161E8A"/>
    <w:rsid w:val="29256CCD"/>
    <w:rsid w:val="295D2304"/>
    <w:rsid w:val="295DD4A0"/>
    <w:rsid w:val="298153EA"/>
    <w:rsid w:val="299D4257"/>
    <w:rsid w:val="29A42A5E"/>
    <w:rsid w:val="29C30E23"/>
    <w:rsid w:val="29C52B7A"/>
    <w:rsid w:val="29CE17C5"/>
    <w:rsid w:val="29D60868"/>
    <w:rsid w:val="29F85D99"/>
    <w:rsid w:val="2A134397"/>
    <w:rsid w:val="2A2F14D5"/>
    <w:rsid w:val="2A579A56"/>
    <w:rsid w:val="2A7A14FC"/>
    <w:rsid w:val="2AD40BD1"/>
    <w:rsid w:val="2ADDDD1A"/>
    <w:rsid w:val="2AED5F99"/>
    <w:rsid w:val="2B035E9D"/>
    <w:rsid w:val="2B0D9AA2"/>
    <w:rsid w:val="2B0ED5E1"/>
    <w:rsid w:val="2B2A8AE2"/>
    <w:rsid w:val="2B2DD712"/>
    <w:rsid w:val="2B3A5211"/>
    <w:rsid w:val="2B573D99"/>
    <w:rsid w:val="2B96D047"/>
    <w:rsid w:val="2BB363CD"/>
    <w:rsid w:val="2BB83620"/>
    <w:rsid w:val="2C6393CD"/>
    <w:rsid w:val="2C8D7B91"/>
    <w:rsid w:val="2C8F0692"/>
    <w:rsid w:val="2CA1472A"/>
    <w:rsid w:val="2D0319A5"/>
    <w:rsid w:val="2D054F3C"/>
    <w:rsid w:val="2D09D20A"/>
    <w:rsid w:val="2D1139FF"/>
    <w:rsid w:val="2D699F31"/>
    <w:rsid w:val="2DAC4CDF"/>
    <w:rsid w:val="2DBA55B7"/>
    <w:rsid w:val="2DD946F2"/>
    <w:rsid w:val="2DEA36E2"/>
    <w:rsid w:val="2DF05630"/>
    <w:rsid w:val="2E265AC6"/>
    <w:rsid w:val="2E383B77"/>
    <w:rsid w:val="2E60A579"/>
    <w:rsid w:val="2E71B424"/>
    <w:rsid w:val="2EB9B74A"/>
    <w:rsid w:val="2EC15028"/>
    <w:rsid w:val="2F2C5B9B"/>
    <w:rsid w:val="2F2CD7ED"/>
    <w:rsid w:val="2F2D829A"/>
    <w:rsid w:val="2F562E1B"/>
    <w:rsid w:val="2F566764"/>
    <w:rsid w:val="2F587294"/>
    <w:rsid w:val="2F5B424D"/>
    <w:rsid w:val="2F9F1598"/>
    <w:rsid w:val="2FA8493D"/>
    <w:rsid w:val="2FE0031A"/>
    <w:rsid w:val="300530E0"/>
    <w:rsid w:val="30355826"/>
    <w:rsid w:val="30372CCB"/>
    <w:rsid w:val="306153F0"/>
    <w:rsid w:val="307B2773"/>
    <w:rsid w:val="30EE2A56"/>
    <w:rsid w:val="30FF57A3"/>
    <w:rsid w:val="313F155B"/>
    <w:rsid w:val="316E9DE7"/>
    <w:rsid w:val="3170663C"/>
    <w:rsid w:val="3176811F"/>
    <w:rsid w:val="31870FB8"/>
    <w:rsid w:val="31B1F0BA"/>
    <w:rsid w:val="32FADAAC"/>
    <w:rsid w:val="3320C682"/>
    <w:rsid w:val="33817EA3"/>
    <w:rsid w:val="338BF3CF"/>
    <w:rsid w:val="33A94B9E"/>
    <w:rsid w:val="33AC70D6"/>
    <w:rsid w:val="33FD329E"/>
    <w:rsid w:val="340F3162"/>
    <w:rsid w:val="3431CF5F"/>
    <w:rsid w:val="343B7C3F"/>
    <w:rsid w:val="3470C562"/>
    <w:rsid w:val="34AE6EFB"/>
    <w:rsid w:val="34B263EA"/>
    <w:rsid w:val="34B75724"/>
    <w:rsid w:val="35248269"/>
    <w:rsid w:val="35455B73"/>
    <w:rsid w:val="354C05EE"/>
    <w:rsid w:val="357359E0"/>
    <w:rsid w:val="3577E615"/>
    <w:rsid w:val="35BDA6FD"/>
    <w:rsid w:val="35F25B2F"/>
    <w:rsid w:val="360382E4"/>
    <w:rsid w:val="361F98FC"/>
    <w:rsid w:val="36331F78"/>
    <w:rsid w:val="36385C1C"/>
    <w:rsid w:val="365467A2"/>
    <w:rsid w:val="367F45F6"/>
    <w:rsid w:val="36C40994"/>
    <w:rsid w:val="3711E870"/>
    <w:rsid w:val="378A861C"/>
    <w:rsid w:val="379D0E01"/>
    <w:rsid w:val="379D5017"/>
    <w:rsid w:val="379F02D0"/>
    <w:rsid w:val="37C78488"/>
    <w:rsid w:val="37FF763E"/>
    <w:rsid w:val="382A50F1"/>
    <w:rsid w:val="3835D7C2"/>
    <w:rsid w:val="38369B99"/>
    <w:rsid w:val="386933FD"/>
    <w:rsid w:val="38967039"/>
    <w:rsid w:val="389BAF6F"/>
    <w:rsid w:val="38BFB60B"/>
    <w:rsid w:val="38C29A5D"/>
    <w:rsid w:val="38DA4413"/>
    <w:rsid w:val="392D76D9"/>
    <w:rsid w:val="3944F78B"/>
    <w:rsid w:val="398D09A2"/>
    <w:rsid w:val="399B292E"/>
    <w:rsid w:val="3A1122D3"/>
    <w:rsid w:val="3A1778F8"/>
    <w:rsid w:val="3A7F2F02"/>
    <w:rsid w:val="3A8B8E56"/>
    <w:rsid w:val="3AAB82FA"/>
    <w:rsid w:val="3AB66F14"/>
    <w:rsid w:val="3AC3750C"/>
    <w:rsid w:val="3AD737E9"/>
    <w:rsid w:val="3AE41D73"/>
    <w:rsid w:val="3B04F9DC"/>
    <w:rsid w:val="3B1F0DF6"/>
    <w:rsid w:val="3B21DEA6"/>
    <w:rsid w:val="3B2906E8"/>
    <w:rsid w:val="3B362891"/>
    <w:rsid w:val="3BB0DE96"/>
    <w:rsid w:val="3BC7289E"/>
    <w:rsid w:val="3BEE5FE1"/>
    <w:rsid w:val="3C06DD4D"/>
    <w:rsid w:val="3C16E0A1"/>
    <w:rsid w:val="3C246EBF"/>
    <w:rsid w:val="3C317799"/>
    <w:rsid w:val="3C628075"/>
    <w:rsid w:val="3C6CEFCD"/>
    <w:rsid w:val="3C811AF8"/>
    <w:rsid w:val="3C8EC9A1"/>
    <w:rsid w:val="3C9658A6"/>
    <w:rsid w:val="3CA13886"/>
    <w:rsid w:val="3CB0AF7B"/>
    <w:rsid w:val="3CD1D82A"/>
    <w:rsid w:val="3CDDC8AB"/>
    <w:rsid w:val="3CF602A4"/>
    <w:rsid w:val="3D0261E4"/>
    <w:rsid w:val="3D3B0201"/>
    <w:rsid w:val="3D9EBEB8"/>
    <w:rsid w:val="3DC7B350"/>
    <w:rsid w:val="3DF52EB3"/>
    <w:rsid w:val="3E04B421"/>
    <w:rsid w:val="3E2117EA"/>
    <w:rsid w:val="3E38CB61"/>
    <w:rsid w:val="3E5DBBFA"/>
    <w:rsid w:val="3E65E4C9"/>
    <w:rsid w:val="3E8E6F47"/>
    <w:rsid w:val="3E9F4929"/>
    <w:rsid w:val="3EB333F7"/>
    <w:rsid w:val="3F184C5E"/>
    <w:rsid w:val="3F73C674"/>
    <w:rsid w:val="3F7768F4"/>
    <w:rsid w:val="3FB70595"/>
    <w:rsid w:val="3FBBFEAD"/>
    <w:rsid w:val="3FC44299"/>
    <w:rsid w:val="403027DE"/>
    <w:rsid w:val="403746FD"/>
    <w:rsid w:val="4095A015"/>
    <w:rsid w:val="40990246"/>
    <w:rsid w:val="409C87FA"/>
    <w:rsid w:val="40C73FD6"/>
    <w:rsid w:val="410ED8E6"/>
    <w:rsid w:val="41415E9E"/>
    <w:rsid w:val="414ADFCC"/>
    <w:rsid w:val="41947845"/>
    <w:rsid w:val="41AB0AB2"/>
    <w:rsid w:val="41AE379B"/>
    <w:rsid w:val="41FE26A4"/>
    <w:rsid w:val="4201174C"/>
    <w:rsid w:val="421B2303"/>
    <w:rsid w:val="4233E239"/>
    <w:rsid w:val="4252CE76"/>
    <w:rsid w:val="4270037D"/>
    <w:rsid w:val="42987F76"/>
    <w:rsid w:val="42EACDF9"/>
    <w:rsid w:val="43089CC2"/>
    <w:rsid w:val="43372AD6"/>
    <w:rsid w:val="435C3581"/>
    <w:rsid w:val="4376E92D"/>
    <w:rsid w:val="43A54100"/>
    <w:rsid w:val="43A711CA"/>
    <w:rsid w:val="43CD5268"/>
    <w:rsid w:val="4413FA70"/>
    <w:rsid w:val="4447FB9E"/>
    <w:rsid w:val="4448E68F"/>
    <w:rsid w:val="446A1BCE"/>
    <w:rsid w:val="446D72CF"/>
    <w:rsid w:val="448B075A"/>
    <w:rsid w:val="44A0E231"/>
    <w:rsid w:val="44AE7D4D"/>
    <w:rsid w:val="44F5ADB9"/>
    <w:rsid w:val="4507C9AE"/>
    <w:rsid w:val="45883B25"/>
    <w:rsid w:val="458B78DB"/>
    <w:rsid w:val="459AB2C5"/>
    <w:rsid w:val="45A4A1DF"/>
    <w:rsid w:val="45A91255"/>
    <w:rsid w:val="45DD09F9"/>
    <w:rsid w:val="4641FF22"/>
    <w:rsid w:val="464285F8"/>
    <w:rsid w:val="4656B3B7"/>
    <w:rsid w:val="4666B2FA"/>
    <w:rsid w:val="469DDC1E"/>
    <w:rsid w:val="46A71178"/>
    <w:rsid w:val="46BC589A"/>
    <w:rsid w:val="46F71E19"/>
    <w:rsid w:val="46FF3C3E"/>
    <w:rsid w:val="4705415C"/>
    <w:rsid w:val="475787C1"/>
    <w:rsid w:val="47BF2B4F"/>
    <w:rsid w:val="47EEA93F"/>
    <w:rsid w:val="4826544B"/>
    <w:rsid w:val="4919F7CC"/>
    <w:rsid w:val="49363B3F"/>
    <w:rsid w:val="49734CD8"/>
    <w:rsid w:val="4993649F"/>
    <w:rsid w:val="499EB97A"/>
    <w:rsid w:val="49A87132"/>
    <w:rsid w:val="49D438AE"/>
    <w:rsid w:val="49DB0516"/>
    <w:rsid w:val="4A1120C5"/>
    <w:rsid w:val="4A513C91"/>
    <w:rsid w:val="4ACF4DCB"/>
    <w:rsid w:val="4AD650FF"/>
    <w:rsid w:val="4AD78C53"/>
    <w:rsid w:val="4AE52391"/>
    <w:rsid w:val="4AF48737"/>
    <w:rsid w:val="4AFF7B18"/>
    <w:rsid w:val="4B36F15C"/>
    <w:rsid w:val="4B4EC640"/>
    <w:rsid w:val="4B6E5BCE"/>
    <w:rsid w:val="4B9F639D"/>
    <w:rsid w:val="4BA59215"/>
    <w:rsid w:val="4BC7220C"/>
    <w:rsid w:val="4BEF4EA2"/>
    <w:rsid w:val="4C6069B2"/>
    <w:rsid w:val="4C77CDE6"/>
    <w:rsid w:val="4CA8549B"/>
    <w:rsid w:val="4CB254EC"/>
    <w:rsid w:val="4CDD12A8"/>
    <w:rsid w:val="4CEB0601"/>
    <w:rsid w:val="4CF2045E"/>
    <w:rsid w:val="4CF25784"/>
    <w:rsid w:val="4D22EAB1"/>
    <w:rsid w:val="4D716D55"/>
    <w:rsid w:val="4DC568BB"/>
    <w:rsid w:val="4DE05ADE"/>
    <w:rsid w:val="4E04EC10"/>
    <w:rsid w:val="4E0D1FF9"/>
    <w:rsid w:val="4E1857AC"/>
    <w:rsid w:val="4E25C8A0"/>
    <w:rsid w:val="4E5D2A1D"/>
    <w:rsid w:val="4E66332D"/>
    <w:rsid w:val="4EC1C3E9"/>
    <w:rsid w:val="4EFB7332"/>
    <w:rsid w:val="4F045E8B"/>
    <w:rsid w:val="4F072EB6"/>
    <w:rsid w:val="4F251284"/>
    <w:rsid w:val="4FA74FBE"/>
    <w:rsid w:val="501593E6"/>
    <w:rsid w:val="503B9C0F"/>
    <w:rsid w:val="503DB8BC"/>
    <w:rsid w:val="50660874"/>
    <w:rsid w:val="506762F6"/>
    <w:rsid w:val="50734B7B"/>
    <w:rsid w:val="50ACA5EF"/>
    <w:rsid w:val="510927C9"/>
    <w:rsid w:val="51276734"/>
    <w:rsid w:val="513A769B"/>
    <w:rsid w:val="513B18B4"/>
    <w:rsid w:val="51436C2F"/>
    <w:rsid w:val="5155ADBE"/>
    <w:rsid w:val="51752370"/>
    <w:rsid w:val="517B03BC"/>
    <w:rsid w:val="518F27A7"/>
    <w:rsid w:val="51A61200"/>
    <w:rsid w:val="51B8185D"/>
    <w:rsid w:val="51D2011F"/>
    <w:rsid w:val="52067945"/>
    <w:rsid w:val="527BE3AA"/>
    <w:rsid w:val="531A17C9"/>
    <w:rsid w:val="534945EA"/>
    <w:rsid w:val="534988B6"/>
    <w:rsid w:val="53614D5A"/>
    <w:rsid w:val="537405F9"/>
    <w:rsid w:val="5380B5B0"/>
    <w:rsid w:val="53A64214"/>
    <w:rsid w:val="53B0E135"/>
    <w:rsid w:val="54116749"/>
    <w:rsid w:val="542D718D"/>
    <w:rsid w:val="54378F82"/>
    <w:rsid w:val="543D6CE7"/>
    <w:rsid w:val="543E3443"/>
    <w:rsid w:val="5459A7A3"/>
    <w:rsid w:val="54603393"/>
    <w:rsid w:val="54691D09"/>
    <w:rsid w:val="54CE5129"/>
    <w:rsid w:val="54E5D167"/>
    <w:rsid w:val="54FE63BD"/>
    <w:rsid w:val="553486F7"/>
    <w:rsid w:val="55484007"/>
    <w:rsid w:val="5557767E"/>
    <w:rsid w:val="555870BA"/>
    <w:rsid w:val="55917CD1"/>
    <w:rsid w:val="55EBE55D"/>
    <w:rsid w:val="5602F6EE"/>
    <w:rsid w:val="5682477E"/>
    <w:rsid w:val="56A8861B"/>
    <w:rsid w:val="56BA4E34"/>
    <w:rsid w:val="56D2D349"/>
    <w:rsid w:val="56F5D487"/>
    <w:rsid w:val="570C7D5E"/>
    <w:rsid w:val="571E61D4"/>
    <w:rsid w:val="573C2AAB"/>
    <w:rsid w:val="57CC5078"/>
    <w:rsid w:val="57DD5BA5"/>
    <w:rsid w:val="57E36D78"/>
    <w:rsid w:val="58182167"/>
    <w:rsid w:val="586D0CE6"/>
    <w:rsid w:val="5896AAF7"/>
    <w:rsid w:val="589969D2"/>
    <w:rsid w:val="58B42698"/>
    <w:rsid w:val="58CA5314"/>
    <w:rsid w:val="58F4ECAA"/>
    <w:rsid w:val="58F6F651"/>
    <w:rsid w:val="5905624B"/>
    <w:rsid w:val="59824D56"/>
    <w:rsid w:val="598F587E"/>
    <w:rsid w:val="59D3D2D7"/>
    <w:rsid w:val="59DC597E"/>
    <w:rsid w:val="59F1019B"/>
    <w:rsid w:val="5A07F1E3"/>
    <w:rsid w:val="5A22D4AD"/>
    <w:rsid w:val="5A252F1D"/>
    <w:rsid w:val="5A431EB0"/>
    <w:rsid w:val="5A77C9B2"/>
    <w:rsid w:val="5A7A42AC"/>
    <w:rsid w:val="5A90001C"/>
    <w:rsid w:val="5A9F7C3A"/>
    <w:rsid w:val="5B02E52C"/>
    <w:rsid w:val="5B054016"/>
    <w:rsid w:val="5B0AD1D6"/>
    <w:rsid w:val="5B24CC5C"/>
    <w:rsid w:val="5BE252C5"/>
    <w:rsid w:val="5BF34CE8"/>
    <w:rsid w:val="5BF521FD"/>
    <w:rsid w:val="5BF5D675"/>
    <w:rsid w:val="5CD22158"/>
    <w:rsid w:val="5CE93B15"/>
    <w:rsid w:val="5D21BEF4"/>
    <w:rsid w:val="5D7BFF9F"/>
    <w:rsid w:val="5D964B48"/>
    <w:rsid w:val="5D9679FB"/>
    <w:rsid w:val="5E10CA8C"/>
    <w:rsid w:val="5E1A83C5"/>
    <w:rsid w:val="5E26DFA8"/>
    <w:rsid w:val="5E76BA44"/>
    <w:rsid w:val="5EAE61E6"/>
    <w:rsid w:val="5EB02BA2"/>
    <w:rsid w:val="5ED26DA6"/>
    <w:rsid w:val="5F276DA9"/>
    <w:rsid w:val="5F29C7C7"/>
    <w:rsid w:val="5F9E535D"/>
    <w:rsid w:val="5FB3F789"/>
    <w:rsid w:val="5FD25C2A"/>
    <w:rsid w:val="60257E2B"/>
    <w:rsid w:val="607D515C"/>
    <w:rsid w:val="609316DE"/>
    <w:rsid w:val="60B35636"/>
    <w:rsid w:val="60BA173E"/>
    <w:rsid w:val="60DF6057"/>
    <w:rsid w:val="60F1DF1A"/>
    <w:rsid w:val="60F59600"/>
    <w:rsid w:val="610D7308"/>
    <w:rsid w:val="614E7A33"/>
    <w:rsid w:val="617E3B7E"/>
    <w:rsid w:val="61863410"/>
    <w:rsid w:val="618C531A"/>
    <w:rsid w:val="61E85EB1"/>
    <w:rsid w:val="62059346"/>
    <w:rsid w:val="621E78F6"/>
    <w:rsid w:val="624580AF"/>
    <w:rsid w:val="6271F574"/>
    <w:rsid w:val="62A1E7F3"/>
    <w:rsid w:val="62C63748"/>
    <w:rsid w:val="62CADC1B"/>
    <w:rsid w:val="62D528B4"/>
    <w:rsid w:val="62EFB962"/>
    <w:rsid w:val="62FA54F0"/>
    <w:rsid w:val="632B1543"/>
    <w:rsid w:val="6356E282"/>
    <w:rsid w:val="638DDD4D"/>
    <w:rsid w:val="639A9278"/>
    <w:rsid w:val="63E5CB0E"/>
    <w:rsid w:val="6402FF1B"/>
    <w:rsid w:val="64382979"/>
    <w:rsid w:val="649B5398"/>
    <w:rsid w:val="64D34D76"/>
    <w:rsid w:val="64F9FE74"/>
    <w:rsid w:val="6505CD39"/>
    <w:rsid w:val="65320D4E"/>
    <w:rsid w:val="65719F9D"/>
    <w:rsid w:val="65B7A22A"/>
    <w:rsid w:val="65D8A0CE"/>
    <w:rsid w:val="65DB0E2C"/>
    <w:rsid w:val="65F085C2"/>
    <w:rsid w:val="6632A071"/>
    <w:rsid w:val="6685E7DD"/>
    <w:rsid w:val="668DC0C3"/>
    <w:rsid w:val="669B5CAF"/>
    <w:rsid w:val="66D0F502"/>
    <w:rsid w:val="66E83A4C"/>
    <w:rsid w:val="6788F29F"/>
    <w:rsid w:val="67A9BD98"/>
    <w:rsid w:val="67CB02D7"/>
    <w:rsid w:val="67D3A4BB"/>
    <w:rsid w:val="68017F5E"/>
    <w:rsid w:val="683E4D93"/>
    <w:rsid w:val="68A94442"/>
    <w:rsid w:val="68B69285"/>
    <w:rsid w:val="68FC1F1B"/>
    <w:rsid w:val="69584BD1"/>
    <w:rsid w:val="69A037CC"/>
    <w:rsid w:val="69ED1256"/>
    <w:rsid w:val="6A0546FF"/>
    <w:rsid w:val="6A1A3A51"/>
    <w:rsid w:val="6A4454E8"/>
    <w:rsid w:val="6A83760D"/>
    <w:rsid w:val="6A930E6D"/>
    <w:rsid w:val="6AAF1314"/>
    <w:rsid w:val="6AB62D46"/>
    <w:rsid w:val="6AF19BD5"/>
    <w:rsid w:val="6AFAF433"/>
    <w:rsid w:val="6B223851"/>
    <w:rsid w:val="6B2B9F14"/>
    <w:rsid w:val="6B8303F3"/>
    <w:rsid w:val="6B857651"/>
    <w:rsid w:val="6BC290BD"/>
    <w:rsid w:val="6C172540"/>
    <w:rsid w:val="6C7E174E"/>
    <w:rsid w:val="6C8477D2"/>
    <w:rsid w:val="6C86FBF1"/>
    <w:rsid w:val="6C8B0C83"/>
    <w:rsid w:val="6C9C1DDF"/>
    <w:rsid w:val="6CB54647"/>
    <w:rsid w:val="6D5D085A"/>
    <w:rsid w:val="6D9632D6"/>
    <w:rsid w:val="6D99A23F"/>
    <w:rsid w:val="6DB17912"/>
    <w:rsid w:val="6E143CB4"/>
    <w:rsid w:val="6E3269D7"/>
    <w:rsid w:val="6EA1250E"/>
    <w:rsid w:val="6EA50F15"/>
    <w:rsid w:val="6EA8A3F5"/>
    <w:rsid w:val="6EAEA7B7"/>
    <w:rsid w:val="6F032662"/>
    <w:rsid w:val="6F5CFEB1"/>
    <w:rsid w:val="6FEFFA2C"/>
    <w:rsid w:val="6FF15707"/>
    <w:rsid w:val="7015C479"/>
    <w:rsid w:val="704DEEE4"/>
    <w:rsid w:val="70860058"/>
    <w:rsid w:val="70D886AD"/>
    <w:rsid w:val="711B191E"/>
    <w:rsid w:val="715194C8"/>
    <w:rsid w:val="7197FC46"/>
    <w:rsid w:val="71F3EEDD"/>
    <w:rsid w:val="72240003"/>
    <w:rsid w:val="728771FB"/>
    <w:rsid w:val="72A97E2B"/>
    <w:rsid w:val="72E80C2B"/>
    <w:rsid w:val="730B675F"/>
    <w:rsid w:val="7311420A"/>
    <w:rsid w:val="73496A73"/>
    <w:rsid w:val="7364C790"/>
    <w:rsid w:val="73690269"/>
    <w:rsid w:val="736B8070"/>
    <w:rsid w:val="73805108"/>
    <w:rsid w:val="739CA3B6"/>
    <w:rsid w:val="73D5F8E1"/>
    <w:rsid w:val="73DAC482"/>
    <w:rsid w:val="73F8411F"/>
    <w:rsid w:val="741F1417"/>
    <w:rsid w:val="7420E0A4"/>
    <w:rsid w:val="7478EFE9"/>
    <w:rsid w:val="74792D49"/>
    <w:rsid w:val="7482CCD1"/>
    <w:rsid w:val="74FC39C7"/>
    <w:rsid w:val="74FCB293"/>
    <w:rsid w:val="751877DB"/>
    <w:rsid w:val="754B1E4B"/>
    <w:rsid w:val="757415C3"/>
    <w:rsid w:val="75B06480"/>
    <w:rsid w:val="75C0A2AC"/>
    <w:rsid w:val="75E365AD"/>
    <w:rsid w:val="760A302A"/>
    <w:rsid w:val="760EB851"/>
    <w:rsid w:val="761C7F61"/>
    <w:rsid w:val="763A1E19"/>
    <w:rsid w:val="76EAA542"/>
    <w:rsid w:val="770AB152"/>
    <w:rsid w:val="770D5E61"/>
    <w:rsid w:val="77207080"/>
    <w:rsid w:val="775DAB67"/>
    <w:rsid w:val="7765A86A"/>
    <w:rsid w:val="77C5780E"/>
    <w:rsid w:val="77C942D9"/>
    <w:rsid w:val="781739B0"/>
    <w:rsid w:val="782CBCE8"/>
    <w:rsid w:val="78592D9C"/>
    <w:rsid w:val="78813C76"/>
    <w:rsid w:val="78AB0D85"/>
    <w:rsid w:val="79714EDA"/>
    <w:rsid w:val="7984B369"/>
    <w:rsid w:val="7995EDC9"/>
    <w:rsid w:val="79AB9D8A"/>
    <w:rsid w:val="79D85F74"/>
    <w:rsid w:val="79EA7C49"/>
    <w:rsid w:val="79EDE9D2"/>
    <w:rsid w:val="7A2932B5"/>
    <w:rsid w:val="7A311E86"/>
    <w:rsid w:val="7A342E0A"/>
    <w:rsid w:val="7A723D97"/>
    <w:rsid w:val="7A9946A7"/>
    <w:rsid w:val="7A9CE6FF"/>
    <w:rsid w:val="7B21CA6E"/>
    <w:rsid w:val="7B810B48"/>
    <w:rsid w:val="7BAC33F0"/>
    <w:rsid w:val="7BE0986E"/>
    <w:rsid w:val="7C9286A0"/>
    <w:rsid w:val="7CE50175"/>
    <w:rsid w:val="7CE716C2"/>
    <w:rsid w:val="7D49D3EC"/>
    <w:rsid w:val="7D98CD58"/>
    <w:rsid w:val="7D9C3085"/>
    <w:rsid w:val="7D9D7924"/>
    <w:rsid w:val="7DB84840"/>
    <w:rsid w:val="7DB91CAF"/>
    <w:rsid w:val="7DDFDE5E"/>
    <w:rsid w:val="7E31DB6F"/>
    <w:rsid w:val="7E702C85"/>
    <w:rsid w:val="7E82C8EB"/>
    <w:rsid w:val="7E8606BB"/>
    <w:rsid w:val="7EFA84C2"/>
    <w:rsid w:val="7F0945F7"/>
    <w:rsid w:val="7F2351A1"/>
    <w:rsid w:val="7F4451F7"/>
    <w:rsid w:val="7F5F8B76"/>
    <w:rsid w:val="7F99D7C0"/>
    <w:rsid w:val="7FD562CA"/>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044B"/>
  <w15:docId w15:val="{AFD2F234-AFC9-49AA-902B-737ED603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rPr>
      <w:color w:val="800080"/>
      <w:u w:val="single"/>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after="0" w:line="240" w:lineRule="auto"/>
    </w:pPr>
    <w:rPr>
      <w:rFonts w:ascii="Times New Roman" w:eastAsia="SimSun" w:hAnsi="Times New Roman" w:cs="Times New Roman"/>
      <w:kern w:val="0"/>
      <w:sz w:val="24"/>
      <w:szCs w:val="24"/>
      <w:lang w:eastAsia="en-PH"/>
      <w14:ligatures w14:val="none"/>
    </w:rPr>
  </w:style>
  <w:style w:type="character" w:customStyle="1" w:styleId="15">
    <w:name w:val="15"/>
    <w:basedOn w:val="DefaultParagraphFont"/>
    <w:qFormat/>
    <w:rPr>
      <w:rFonts w:ascii="Times New Roman" w:hAnsi="Times New Roman" w:cs="Times New Roman" w:hint="default"/>
      <w:vertAlign w:val="superscript"/>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qFormat/>
    <w:rPr>
      <w:kern w:val="2"/>
      <w:lang w:eastAsia="en-US"/>
      <w14:ligatures w14:val="standardContextual"/>
    </w:rPr>
  </w:style>
  <w:style w:type="character" w:customStyle="1" w:styleId="CommentSubjectChar">
    <w:name w:val="Comment Subject Char"/>
    <w:basedOn w:val="CommentTextChar"/>
    <w:link w:val="CommentSubject"/>
    <w:uiPriority w:val="99"/>
    <w:semiHidden/>
    <w:qFormat/>
    <w:rPr>
      <w:b/>
      <w:bCs/>
      <w:kern w:val="2"/>
      <w:lang w:eastAsia="en-US"/>
      <w14:ligatures w14:val="standardContextual"/>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lang w:eastAsia="en-US"/>
      <w14:ligatures w14:val="standardContextual"/>
    </w:rPr>
  </w:style>
  <w:style w:type="paragraph" w:customStyle="1" w:styleId="Revision1">
    <w:name w:val="Revision1"/>
    <w:hidden/>
    <w:uiPriority w:val="99"/>
    <w:unhideWhenUsed/>
    <w:qFormat/>
    <w:rPr>
      <w:kern w:val="2"/>
      <w:sz w:val="22"/>
      <w:szCs w:val="22"/>
      <w:lang w:eastAsia="en-US"/>
      <w14:ligatures w14:val="standardContextual"/>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Revision">
    <w:name w:val="Revision"/>
    <w:hidden/>
    <w:uiPriority w:val="99"/>
    <w:unhideWhenUsed/>
    <w:rsid w:val="00156045"/>
    <w:rPr>
      <w:kern w:val="2"/>
      <w:sz w:val="22"/>
      <w:szCs w:val="22"/>
      <w:lang w:eastAsia="en-US"/>
      <w14:ligatures w14:val="standardContextual"/>
    </w:rPr>
  </w:style>
  <w:style w:type="character" w:styleId="UnresolvedMention">
    <w:name w:val="Unresolved Mention"/>
    <w:basedOn w:val="DefaultParagraphFont"/>
    <w:uiPriority w:val="99"/>
    <w:semiHidden/>
    <w:unhideWhenUsed/>
    <w:rsid w:val="00B61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sg.news.yahoo.com/philippines-tolerates-gays-abuses-continue-un-backed-study-180038272.html" TargetMode="External"/><Relationship Id="rId18" Type="http://schemas.openxmlformats.org/officeDocument/2006/relationships/hyperlink" Target="https://doi.org/10.1080/19361653.2022.2145404" TargetMode="External"/><Relationship Id="rId26" Type="http://schemas.openxmlformats.org/officeDocument/2006/relationships/hyperlink" Target="https://pcw.gov.ph/assets/files/2019/10/PCW-WPLA-PB-03-Ensuring-Womens-Equal-Rights-in-Marriage-and-Family-Relations-AEB.pdf" TargetMode="External"/><Relationship Id="rId3" Type="http://schemas.openxmlformats.org/officeDocument/2006/relationships/styles" Target="styles.xml"/><Relationship Id="rId21" Type="http://schemas.openxmlformats.org/officeDocument/2006/relationships/hyperlink" Target="https://www.hrw.org/sites/default/files/report_pdf/philippineslgbt0617_web.pdf"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po.pnuresearchportal.org/ejournal/index.php/normallights/article/download/1890/558/6291" TargetMode="External"/><Relationship Id="rId17" Type="http://schemas.openxmlformats.org/officeDocument/2006/relationships/hyperlink" Target="https://doi.org/10.1016/j.jsp.2018.04.001" TargetMode="External"/><Relationship Id="rId25" Type="http://schemas.openxmlformats.org/officeDocument/2006/relationships/hyperlink" Target="https://www.newmandala.org/philippines-beyond-cliches-series-2-1-celebrity-cultu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stor.org/stable/43954178" TargetMode="External"/><Relationship Id="rId20" Type="http://schemas.openxmlformats.org/officeDocument/2006/relationships/hyperlink" Target="https://www.rappler.com/brandrap/health-beauty-and-wellness/reasons-women-do-not-like-talking-about-age/" TargetMode="External"/><Relationship Id="rId29" Type="http://schemas.openxmlformats.org/officeDocument/2006/relationships/hyperlink" Target="https://philippines.licas.news/2020/06/26/survey-young-filipino-muslims-feel-discriminated-against-because-of-relig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amnesty.org.ph/2020/06/pass-the-comprehensive-anti-discrimination-bill/" TargetMode="External"/><Relationship Id="rId32" Type="http://schemas.openxmlformats.org/officeDocument/2006/relationships/hyperlink" Target="https://doi.org/10.3390/socsci11060236" TargetMode="External"/><Relationship Id="rId5" Type="http://schemas.openxmlformats.org/officeDocument/2006/relationships/webSettings" Target="webSettings.xml"/><Relationship Id="rId15" Type="http://schemas.openxmlformats.org/officeDocument/2006/relationships/hyperlink" Target="https://www.aidsdatahub.org/sites/default/files/resource/promoting-family-acceptance-lgbtiq-persons-asean-2017.pdf" TargetMode="External"/><Relationship Id="rId23" Type="http://schemas.openxmlformats.org/officeDocument/2006/relationships/hyperlink" Target="https://www.oecd.org/en/data/indicators/discrimination-in-the-family.html" TargetMode="External"/><Relationship Id="rId28" Type="http://schemas.openxmlformats.org/officeDocument/2006/relationships/hyperlink" Target="https://doi.org/10.3389/fpsyg.2018.00110" TargetMode="External"/><Relationship Id="rId10" Type="http://schemas.microsoft.com/office/2016/09/relationships/commentsIds" Target="commentsIds.xml"/><Relationship Id="rId19" Type="http://schemas.openxmlformats.org/officeDocument/2006/relationships/hyperlink" Target="https://www.gmanetwork.com/news/topstories/nation/620441/muslims-experience-workplace-hiring-discrimination/story/" TargetMode="External"/><Relationship Id="rId31" Type="http://schemas.openxmlformats.org/officeDocument/2006/relationships/hyperlink" Target="https://doi.org/10.1111/1475-6773.1322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ntalhealthph.org/11-20/" TargetMode="External"/><Relationship Id="rId22" Type="http://schemas.openxmlformats.org/officeDocument/2006/relationships/hyperlink" Target="https://gsdrc.org/wp-content/uploads/2015/08/SocialExclusion.pdf" TargetMode="External"/><Relationship Id="rId27" Type="http://schemas.openxmlformats.org/officeDocument/2006/relationships/hyperlink" Target="https://psa.gov.ph/content/religious-affiliation-philippines-2020-census-population-and-housing" TargetMode="External"/><Relationship Id="rId30" Type="http://schemas.openxmlformats.org/officeDocument/2006/relationships/hyperlink" Target="https://philippines.unfpa.org/en/news/maguindanao-youth-spearhead-campaign-against-child-marriage" TargetMode="External"/><Relationship Id="rId35" Type="http://schemas.openxmlformats.org/officeDocument/2006/relationships/theme" Target="theme/theme1.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mailto:pppanlilio@up.edu.ph" TargetMode="External"/><Relationship Id="rId2" Type="http://schemas.openxmlformats.org/officeDocument/2006/relationships/hyperlink" Target="mailto:cftiangco@up.edu.ph" TargetMode="External"/><Relationship Id="rId1" Type="http://schemas.openxmlformats.org/officeDocument/2006/relationships/hyperlink" Target="mailto:mrlavides@up.edu.ph" TargetMode="External"/><Relationship Id="rId6" Type="http://schemas.openxmlformats.org/officeDocument/2006/relationships/hyperlink" Target="https://legacy.senate.gov.ph/photo_release/2024/0508_04.asp" TargetMode="External"/><Relationship Id="rId5" Type="http://schemas.openxmlformats.org/officeDocument/2006/relationships/hyperlink" Target="mailto:adcarreon@up.edu.ph" TargetMode="External"/><Relationship Id="rId4" Type="http://schemas.openxmlformats.org/officeDocument/2006/relationships/hyperlink" Target="mailto:redeleon@u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8AB8-7343-4CED-9150-E0877EF4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9</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Marjs Lavides</dc:creator>
  <cp:lastModifiedBy>CharityPhilippines</cp:lastModifiedBy>
  <cp:revision>107</cp:revision>
  <dcterms:created xsi:type="dcterms:W3CDTF">2024-09-11T06:37:00Z</dcterms:created>
  <dcterms:modified xsi:type="dcterms:W3CDTF">2024-10-01T09:24:00Z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66353E088B5C43C6B194F3F8DFD24585_12</vt:lpwstr>
  </property>
</Properties>
</file>